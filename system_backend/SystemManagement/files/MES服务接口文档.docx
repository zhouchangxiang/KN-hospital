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ind w:right="46" w:rightChars="19"/>
        <w:rPr>
          <w:rFonts w:ascii="微软雅黑" w:hAnsi="微软雅黑" w:eastAsia="微软雅黑" w:cs="Times New Roman"/>
          <w:kern w:val="2"/>
          <w:szCs w:val="20"/>
        </w:rPr>
      </w:pPr>
      <w:del w:id="2" w:author="lenovo" w:date="2019-07-19T10:20:00Z">
        <w:r>
          <w:rPr>
            <w:rFonts w:ascii="微软雅黑" w:hAnsi="微软雅黑" w:eastAsia="微软雅黑" w:cs="Times New Roman"/>
            <w:kern w:val="2"/>
            <w:szCs w:val="20"/>
          </w:rPr>
          <w:br w:type="textWrapping"/>
        </w:r>
      </w:del>
      <w:del w:id="3" w:author="lenovo" w:date="2019-07-19T10:20:00Z">
        <w:r>
          <w:rPr>
            <w:rFonts w:ascii="微软雅黑" w:hAnsi="微软雅黑" w:eastAsia="微软雅黑" w:cs="Times New Roman"/>
            <w:kern w:val="2"/>
            <w:szCs w:val="20"/>
          </w:rPr>
          <w:br w:type="textWrapping"/>
        </w:r>
      </w:del>
    </w:p>
    <w:p>
      <w:pPr>
        <w:jc w:val="center"/>
        <w:rPr>
          <w:del w:id="4" w:author="lenovo" w:date="2019-07-19T10:20:00Z"/>
          <w:rFonts w:ascii="微软雅黑" w:hAnsi="微软雅黑" w:eastAsia="微软雅黑" w:cs="Times New Roman"/>
          <w:b/>
          <w:kern w:val="2"/>
          <w:sz w:val="48"/>
          <w:szCs w:val="20"/>
        </w:rPr>
      </w:pPr>
      <w:del w:id="5" w:author="asd" w:date="2019-07-19T10:08:00Z">
        <w:bookmarkStart w:id="0" w:name="OLE_LINK2"/>
        <w:bookmarkStart w:id="1" w:name="OLE_LINK1"/>
        <w:r>
          <w:rPr>
            <w:rFonts w:ascii="微软雅黑" w:hAnsi="微软雅黑" w:eastAsia="微软雅黑" w:cs="Times New Roman"/>
            <w:b/>
            <w:color w:val="000000" w:themeColor="text1"/>
            <w:kern w:val="2"/>
            <w:sz w:val="48"/>
            <w:szCs w:val="20"/>
            <w:shd w:val="clear" w:color="FFFFFF" w:fill="D9D9D9"/>
            <w:rPrChange w:id="6" w:author="asd" w:date="2019-07-19T10:09:00Z">
              <w:rPr>
                <w:rFonts w:ascii="微软雅黑" w:hAnsi="微软雅黑" w:eastAsia="微软雅黑" w:cs="Times New Roman"/>
                <w:b/>
                <w:kern w:val="2"/>
                <w:sz w:val="48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>中融-消费金融支付</w:delText>
        </w:r>
      </w:del>
      <w:ins w:id="7" w:author="asd" w:date="2019-07-19T10:08:00Z">
        <w:r>
          <w:rPr>
            <w:rFonts w:ascii="微软雅黑" w:hAnsi="微软雅黑" w:eastAsia="微软雅黑" w:cs="Times New Roman"/>
            <w:b/>
            <w:color w:val="000000" w:themeColor="text1"/>
            <w:kern w:val="2"/>
            <w:sz w:val="48"/>
            <w:szCs w:val="20"/>
            <w:shd w:val="clear" w:color="FFFFFF" w:fill="D9D9D9"/>
            <w:rPrChange w:id="8" w:author="asd" w:date="2019-07-19T10:09:00Z">
              <w:rPr>
                <w:rFonts w:ascii="微软雅黑" w:hAnsi="微软雅黑" w:eastAsia="微软雅黑" w:cs="Times New Roman"/>
                <w:b/>
                <w:kern w:val="2"/>
                <w:sz w:val="48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t>MES</w:t>
        </w:r>
      </w:ins>
      <w:ins w:id="9" w:author="asd" w:date="2019-07-19T10:08:00Z">
        <w:r>
          <w:rPr>
            <w:rFonts w:hint="eastAsia" w:ascii="微软雅黑" w:hAnsi="微软雅黑" w:eastAsia="微软雅黑" w:cs="Times New Roman"/>
            <w:b/>
            <w:color w:val="000000" w:themeColor="text1"/>
            <w:kern w:val="2"/>
            <w:sz w:val="48"/>
            <w:szCs w:val="20"/>
            <w:shd w:val="clear" w:color="FFFFFF" w:fill="D9D9D9"/>
            <w:rPrChange w:id="10" w:author="asd" w:date="2019-07-19T10:09:00Z">
              <w:rPr>
                <w:rFonts w:hint="eastAsia" w:ascii="微软雅黑" w:hAnsi="微软雅黑" w:eastAsia="微软雅黑" w:cs="Times New Roman"/>
                <w:b/>
                <w:kern w:val="2"/>
                <w:sz w:val="48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t>服务</w:t>
        </w:r>
      </w:ins>
      <w:r>
        <w:rPr>
          <w:rFonts w:hint="eastAsia" w:ascii="微软雅黑" w:hAnsi="微软雅黑" w:eastAsia="微软雅黑" w:cs="Times New Roman"/>
          <w:b/>
          <w:kern w:val="2"/>
          <w:sz w:val="48"/>
          <w:szCs w:val="20"/>
        </w:rPr>
        <w:t>接口文档</w:t>
      </w:r>
      <w:r>
        <w:rPr>
          <w:rFonts w:ascii="微软雅黑" w:hAnsi="微软雅黑" w:eastAsia="微软雅黑" w:cs="Times New Roman"/>
          <w:color w:val="444444"/>
        </w:rPr>
        <w:pict>
          <v:rect id="_x0000_i1025" o:spt="1" style="height:0.05pt;width:414.85pt;" fillcolor="#ACA899" filled="t" o:preferrelative="t" stroked="f" coordsize="21600,21600" o:hr="t" o:hrstd="t" o:hrpct="987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End w:id="0"/>
      <w:bookmarkEnd w:id="1"/>
    </w:p>
    <w:p>
      <w:pPr>
        <w:rPr>
          <w:del w:id="11" w:author="lenovo" w:date="2019-07-19T10:20:00Z"/>
          <w:rFonts w:ascii="微软雅黑" w:hAnsi="微软雅黑" w:eastAsia="微软雅黑"/>
          <w:b/>
          <w:sz w:val="30"/>
          <w:szCs w:val="30"/>
        </w:rPr>
      </w:pPr>
    </w:p>
    <w:p>
      <w:pPr>
        <w:jc w:val="center"/>
        <w:rPr>
          <w:rFonts w:ascii="微软雅黑" w:hAnsi="微软雅黑" w:eastAsia="微软雅黑"/>
          <w:b/>
          <w:sz w:val="30"/>
          <w:szCs w:val="30"/>
        </w:rPr>
        <w:pPrChange w:id="12" w:author="lenovo" w:date="2019-07-19T10:20:00Z">
          <w:pPr/>
        </w:pPrChange>
      </w:pPr>
    </w:p>
    <w:p>
      <w:pPr>
        <w:jc w:val="center"/>
        <w:rPr>
          <w:ins w:id="13" w:author="asd" w:date="2019-07-19T10:09:00Z"/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版本号：</w:t>
      </w:r>
      <w:r>
        <w:rPr>
          <w:rFonts w:ascii="微软雅黑" w:hAnsi="微软雅黑" w:eastAsia="微软雅黑"/>
          <w:b/>
          <w:sz w:val="30"/>
          <w:szCs w:val="30"/>
        </w:rPr>
        <w:t>1.</w:t>
      </w:r>
      <w:ins w:id="14" w:author="asd" w:date="2019-07-19T10:09:00Z">
        <w:r>
          <w:rPr>
            <w:rFonts w:hint="eastAsia" w:ascii="微软雅黑" w:hAnsi="微软雅黑" w:eastAsia="微软雅黑"/>
            <w:b/>
            <w:sz w:val="30"/>
            <w:szCs w:val="30"/>
          </w:rPr>
          <w:t>00</w:t>
        </w:r>
      </w:ins>
    </w:p>
    <w:p>
      <w:pPr>
        <w:jc w:val="center"/>
        <w:rPr>
          <w:del w:id="15" w:author="lenovo" w:date="2019-07-19T10:20:00Z"/>
          <w:rFonts w:ascii="微软雅黑" w:hAnsi="微软雅黑" w:eastAsia="微软雅黑"/>
          <w:b/>
          <w:sz w:val="30"/>
          <w:szCs w:val="30"/>
        </w:rPr>
      </w:pPr>
      <w:del w:id="16" w:author="asd" w:date="2019-07-19T10:09:00Z">
        <w:r>
          <w:rPr>
            <w:rFonts w:ascii="微软雅黑" w:hAnsi="微软雅黑" w:eastAsia="微软雅黑"/>
            <w:b/>
            <w:sz w:val="30"/>
            <w:szCs w:val="30"/>
          </w:rPr>
          <w:delText>1</w:delText>
        </w:r>
      </w:del>
      <w:del w:id="17" w:author="asd" w:date="2019-07-19T10:09:00Z">
        <w:r>
          <w:rPr>
            <w:rFonts w:hint="eastAsia" w:ascii="微软雅黑" w:hAnsi="微软雅黑" w:eastAsia="微软雅黑"/>
            <w:b/>
            <w:sz w:val="30"/>
            <w:szCs w:val="30"/>
          </w:rPr>
          <w:delText>2</w:delText>
        </w:r>
      </w:del>
    </w:p>
    <w:p>
      <w:pPr>
        <w:widowControl w:val="0"/>
        <w:rPr>
          <w:del w:id="18" w:author="lenovo" w:date="2019-07-19T10:20:00Z"/>
          <w:rFonts w:ascii="微软雅黑" w:hAnsi="微软雅黑" w:eastAsia="微软雅黑" w:cs="Times New Roman"/>
          <w:kern w:val="2"/>
          <w:szCs w:val="20"/>
        </w:rPr>
      </w:pPr>
      <w:del w:id="19" w:author="lenovo" w:date="2019-07-19T10:20:00Z">
        <w:r>
          <w:rPr>
            <w:rFonts w:ascii="微软雅黑" w:hAnsi="微软雅黑" w:eastAsia="微软雅黑" w:cs="Times New Roman"/>
            <w:kern w:val="2"/>
            <w:szCs w:val="20"/>
          </w:rPr>
          <w:br w:type="textWrapping"/>
        </w:r>
      </w:del>
      <w:del w:id="20" w:author="lenovo" w:date="2019-07-19T10:20:00Z">
        <w:r>
          <w:rPr>
            <w:rFonts w:ascii="微软雅黑" w:hAnsi="微软雅黑" w:eastAsia="微软雅黑" w:cs="Times New Roman"/>
            <w:kern w:val="2"/>
            <w:szCs w:val="20"/>
          </w:rPr>
          <w:br w:type="textWrapping"/>
        </w:r>
      </w:del>
      <w:del w:id="21" w:author="lenovo" w:date="2019-07-19T10:20:00Z">
        <w:r>
          <w:rPr>
            <w:rFonts w:ascii="微软雅黑" w:hAnsi="微软雅黑" w:eastAsia="微软雅黑" w:cs="Times New Roman"/>
            <w:kern w:val="2"/>
            <w:szCs w:val="20"/>
          </w:rPr>
          <w:br w:type="textWrapping"/>
        </w:r>
      </w:del>
      <w:del w:id="22" w:author="lenovo" w:date="2019-07-19T10:20:00Z">
        <w:r>
          <w:rPr>
            <w:rFonts w:ascii="微软雅黑" w:hAnsi="微软雅黑" w:eastAsia="微软雅黑" w:cs="Times New Roman"/>
            <w:kern w:val="2"/>
            <w:szCs w:val="20"/>
          </w:rPr>
          <w:br w:type="textWrapping"/>
        </w:r>
      </w:del>
      <w:del w:id="23" w:author="lenovo" w:date="2019-07-19T10:20:00Z">
        <w:r>
          <w:rPr>
            <w:rFonts w:ascii="微软雅黑" w:hAnsi="微软雅黑" w:eastAsia="微软雅黑" w:cs="Times New Roman"/>
            <w:kern w:val="2"/>
            <w:szCs w:val="20"/>
          </w:rPr>
          <w:br w:type="textWrapping"/>
        </w:r>
      </w:del>
      <w:del w:id="24" w:author="lenovo" w:date="2019-07-19T10:20:00Z">
        <w:r>
          <w:rPr>
            <w:rFonts w:ascii="微软雅黑" w:hAnsi="微软雅黑" w:eastAsia="微软雅黑" w:cs="Times New Roman"/>
            <w:kern w:val="2"/>
            <w:szCs w:val="20"/>
          </w:rPr>
          <w:br w:type="textWrapping"/>
        </w:r>
      </w:del>
    </w:p>
    <w:p>
      <w:pPr>
        <w:widowControl w:val="0"/>
        <w:jc w:val="center"/>
        <w:rPr>
          <w:del w:id="26" w:author="lenovo" w:date="2019-07-19T10:20:00Z"/>
          <w:rFonts w:ascii="微软雅黑" w:hAnsi="微软雅黑" w:eastAsia="微软雅黑" w:cs="Times New Roman"/>
          <w:kern w:val="2"/>
          <w:szCs w:val="20"/>
        </w:rPr>
        <w:pPrChange w:id="25" w:author="lenovo" w:date="2019-07-19T10:20:00Z">
          <w:pPr>
            <w:widowControl w:val="0"/>
          </w:pPr>
        </w:pPrChange>
      </w:pPr>
    </w:p>
    <w:p>
      <w:pPr>
        <w:pStyle w:val="14"/>
        <w:ind w:firstLine="0"/>
        <w:jc w:val="left"/>
        <w:rPr>
          <w:rFonts w:ascii="微软雅黑" w:hAnsi="微软雅黑" w:eastAsia="微软雅黑" w:cs="Times New Roman"/>
          <w:sz w:val="21"/>
          <w:szCs w:val="21"/>
        </w:rPr>
        <w:pPrChange w:id="27" w:author="lenovo" w:date="2019-07-19T10:20:00Z">
          <w:pPr>
            <w:pStyle w:val="14"/>
            <w:jc w:val="center"/>
          </w:pPr>
        </w:pPrChange>
      </w:pPr>
    </w:p>
    <w:p>
      <w:pPr>
        <w:pStyle w:val="14"/>
        <w:jc w:val="center"/>
        <w:rPr>
          <w:del w:id="28" w:author="asd" w:date="2019-07-19T17:00:00Z"/>
          <w:rFonts w:ascii="微软雅黑" w:hAnsi="微软雅黑" w:eastAsia="微软雅黑" w:cs="Times New Roman"/>
          <w:sz w:val="21"/>
          <w:szCs w:val="21"/>
        </w:rPr>
      </w:pPr>
      <w:del w:id="29" w:author="asd" w:date="2019-07-19T17:00:00Z">
        <w:r>
          <w:rPr>
            <w:rFonts w:hint="eastAsia" w:ascii="微软雅黑" w:hAnsi="微软雅黑" w:eastAsia="微软雅黑" w:cs="Times New Roman"/>
            <w:sz w:val="21"/>
            <w:szCs w:val="21"/>
          </w:rPr>
          <w:delText>（版权所有，翻版必究）</w:delText>
        </w:r>
      </w:del>
    </w:p>
    <w:p>
      <w:pPr>
        <w:pStyle w:val="26"/>
        <w:rPr>
          <w:rFonts w:ascii="微软雅黑" w:hAnsi="微软雅黑" w:eastAsia="微软雅黑"/>
        </w:rPr>
      </w:pPr>
    </w:p>
    <w:p>
      <w:pPr>
        <w:pStyle w:val="2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修改记录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tbl>
      <w:tblPr>
        <w:tblStyle w:val="25"/>
        <w:tblW w:w="83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4086"/>
        <w:gridCol w:w="1559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widowControl w:val="0"/>
              <w:wordWrap/>
              <w:snapToGrid w:val="0"/>
              <w:ind w:left="0" w:left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版本号</w:t>
            </w:r>
          </w:p>
        </w:tc>
        <w:tc>
          <w:tcPr>
            <w:tcW w:w="4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widowControl w:val="0"/>
              <w:wordWrap/>
              <w:snapToGrid w:val="0"/>
              <w:ind w:left="0" w:left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修改内容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widowControl w:val="0"/>
              <w:wordWrap/>
              <w:snapToGrid w:val="0"/>
              <w:ind w:left="0" w:left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修改日期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nil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widowControl w:val="0"/>
              <w:wordWrap/>
              <w:snapToGrid w:val="0"/>
              <w:ind w:left="0" w:left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修改</w:t>
            </w:r>
            <w:r>
              <w:rPr>
                <w:rFonts w:ascii="微软雅黑" w:hAnsi="微软雅黑" w:eastAsia="微软雅黑"/>
                <w:b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1" w:type="dxa"/>
            <w:vAlign w:val="center"/>
          </w:tcPr>
          <w:p>
            <w:pPr>
              <w:widowControl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第一版说明文档书写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</w:t>
            </w:r>
            <w:ins w:id="30" w:author="asd" w:date="2019-07-19T10:09:00Z">
              <w:r>
                <w:rPr>
                  <w:rFonts w:hint="eastAsia" w:ascii="微软雅黑" w:hAnsi="微软雅黑" w:eastAsia="微软雅黑"/>
                </w:rPr>
                <w:t>9</w:t>
              </w:r>
            </w:ins>
            <w:del w:id="31" w:author="asd" w:date="2019-07-19T10:09:00Z">
              <w:r>
                <w:rPr>
                  <w:rFonts w:hint="eastAsia" w:ascii="微软雅黑" w:hAnsi="微软雅黑" w:eastAsia="微软雅黑"/>
                </w:rPr>
                <w:delText>8</w:delText>
              </w:r>
            </w:del>
            <w:r>
              <w:rPr>
                <w:rFonts w:ascii="微软雅黑" w:hAnsi="微软雅黑" w:eastAsia="微软雅黑"/>
              </w:rPr>
              <w:t>-05-2</w:t>
            </w:r>
            <w:r>
              <w:rPr>
                <w:rFonts w:hint="eastAsia" w:ascii="微软雅黑" w:hAnsi="微软雅黑" w:eastAsia="微软雅黑"/>
              </w:rPr>
              <w:t>7</w:t>
            </w:r>
          </w:p>
        </w:tc>
        <w:tc>
          <w:tcPr>
            <w:tcW w:w="1746" w:type="dxa"/>
            <w:vAlign w:val="center"/>
          </w:tcPr>
          <w:p>
            <w:pPr>
              <w:widowControl w:val="0"/>
              <w:snapToGrid w:val="0"/>
              <w:jc w:val="center"/>
              <w:rPr>
                <w:rFonts w:ascii="微软雅黑" w:hAnsi="微软雅黑" w:eastAsia="微软雅黑"/>
              </w:rPr>
            </w:pPr>
            <w:del w:id="32" w:author="asd" w:date="2019-07-19T10:10:00Z">
              <w:r>
                <w:rPr>
                  <w:rFonts w:ascii="微软雅黑" w:hAnsi="微软雅黑" w:eastAsia="微软雅黑"/>
                </w:rPr>
                <w:delText>徐浩友</w:delText>
              </w:r>
            </w:del>
            <w:ins w:id="33" w:author="asd" w:date="2019-07-19T10:10:00Z">
              <w:r>
                <w:rPr>
                  <w:rFonts w:hint="eastAsia" w:ascii="微软雅黑" w:hAnsi="微软雅黑" w:eastAsia="微软雅黑"/>
                </w:rPr>
                <w:t>周昌</w:t>
              </w:r>
            </w:ins>
            <w:ins w:id="34" w:author="asd" w:date="2020-08-27T14:10:00Z">
              <w:r>
                <w:rPr>
                  <w:rFonts w:hint="eastAsia" w:ascii="微软雅黑" w:hAnsi="微软雅黑" w:eastAsia="微软雅黑"/>
                </w:rPr>
                <w:t>象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del w:id="35" w:author="asd" w:date="2019-07-19T10:10:00Z"/>
        </w:trPr>
        <w:tc>
          <w:tcPr>
            <w:tcW w:w="971" w:type="dxa"/>
            <w:vAlign w:val="center"/>
          </w:tcPr>
          <w:p>
            <w:pPr>
              <w:widowControl w:val="0"/>
              <w:snapToGrid w:val="0"/>
              <w:jc w:val="center"/>
              <w:rPr>
                <w:del w:id="36" w:author="asd" w:date="2019-07-19T10:10:00Z"/>
                <w:rFonts w:ascii="微软雅黑" w:hAnsi="微软雅黑" w:eastAsia="微软雅黑"/>
              </w:rPr>
            </w:pPr>
            <w:del w:id="37" w:author="asd" w:date="2019-07-19T10:10:00Z">
              <w:r>
                <w:rPr>
                  <w:rFonts w:ascii="微软雅黑" w:hAnsi="微软雅黑" w:eastAsia="微软雅黑"/>
                </w:rPr>
                <w:delText>V1.1</w:delText>
              </w:r>
            </w:del>
          </w:p>
        </w:tc>
        <w:tc>
          <w:tcPr>
            <w:tcW w:w="4086" w:type="dxa"/>
            <w:vAlign w:val="top"/>
          </w:tcPr>
          <w:p>
            <w:pPr>
              <w:widowControl w:val="0"/>
              <w:snapToGrid w:val="0"/>
              <w:rPr>
                <w:del w:id="38" w:author="asd" w:date="2019-07-19T10:10:00Z"/>
                <w:rFonts w:ascii="微软雅黑" w:hAnsi="微软雅黑" w:eastAsia="微软雅黑"/>
              </w:rPr>
            </w:pPr>
            <w:del w:id="39" w:author="asd" w:date="2019-07-19T10:10:00Z">
              <w:r>
                <w:rPr>
                  <w:rFonts w:ascii="微软雅黑" w:hAnsi="微软雅黑" w:eastAsia="微软雅黑"/>
                </w:rPr>
                <w:delText>C</w:delText>
              </w:r>
            </w:del>
            <w:del w:id="40" w:author="asd" w:date="2019-07-19T10:10:00Z">
              <w:r>
                <w:rPr>
                  <w:rFonts w:hint="eastAsia" w:ascii="微软雅黑" w:hAnsi="微软雅黑" w:eastAsia="微软雅黑"/>
                </w:rPr>
                <w:delText>omment字段说明和对账文件调整</w:delText>
              </w:r>
            </w:del>
          </w:p>
        </w:tc>
        <w:tc>
          <w:tcPr>
            <w:tcW w:w="1559" w:type="dxa"/>
            <w:vAlign w:val="center"/>
          </w:tcPr>
          <w:p>
            <w:pPr>
              <w:widowControl w:val="0"/>
              <w:snapToGrid w:val="0"/>
              <w:rPr>
                <w:del w:id="41" w:author="asd" w:date="2019-07-19T10:10:00Z"/>
                <w:rFonts w:ascii="微软雅黑" w:hAnsi="微软雅黑" w:eastAsia="微软雅黑"/>
              </w:rPr>
            </w:pPr>
            <w:del w:id="42" w:author="asd" w:date="2019-07-19T10:10:00Z">
              <w:r>
                <w:rPr>
                  <w:rFonts w:hint="eastAsia" w:ascii="微软雅黑" w:hAnsi="微软雅黑" w:eastAsia="微软雅黑"/>
                </w:rPr>
                <w:delText>2018-06-12</w:delText>
              </w:r>
            </w:del>
          </w:p>
        </w:tc>
        <w:tc>
          <w:tcPr>
            <w:tcW w:w="1746" w:type="dxa"/>
            <w:vAlign w:val="center"/>
          </w:tcPr>
          <w:p>
            <w:pPr>
              <w:widowControl w:val="0"/>
              <w:snapToGrid w:val="0"/>
              <w:jc w:val="center"/>
              <w:rPr>
                <w:del w:id="43" w:author="asd" w:date="2019-07-19T10:10:00Z"/>
                <w:rFonts w:ascii="微软雅黑" w:hAnsi="微软雅黑" w:eastAsia="微软雅黑"/>
              </w:rPr>
            </w:pPr>
            <w:del w:id="44" w:author="asd" w:date="2019-07-19T10:10:00Z">
              <w:r>
                <w:rPr>
                  <w:rFonts w:hint="eastAsia" w:ascii="微软雅黑" w:hAnsi="微软雅黑" w:eastAsia="微软雅黑"/>
                </w:rPr>
                <w:delText>徐浩友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del w:id="45" w:author="asd" w:date="2019-07-19T10:10:00Z"/>
        </w:trPr>
        <w:tc>
          <w:tcPr>
            <w:tcW w:w="971" w:type="dxa"/>
            <w:vAlign w:val="center"/>
          </w:tcPr>
          <w:p>
            <w:pPr>
              <w:widowControl w:val="0"/>
              <w:snapToGrid w:val="0"/>
              <w:jc w:val="center"/>
              <w:rPr>
                <w:del w:id="46" w:author="asd" w:date="2019-07-19T10:10:00Z"/>
                <w:rFonts w:ascii="微软雅黑" w:hAnsi="微软雅黑" w:eastAsia="微软雅黑"/>
              </w:rPr>
            </w:pPr>
            <w:del w:id="47" w:author="asd" w:date="2019-07-19T10:10:00Z">
              <w:r>
                <w:rPr>
                  <w:rFonts w:ascii="微软雅黑" w:hAnsi="微软雅黑" w:eastAsia="微软雅黑"/>
                </w:rPr>
                <w:delText>V1.2</w:delText>
              </w:r>
            </w:del>
          </w:p>
        </w:tc>
        <w:tc>
          <w:tcPr>
            <w:tcW w:w="4086" w:type="dxa"/>
            <w:vAlign w:val="top"/>
          </w:tcPr>
          <w:p>
            <w:pPr>
              <w:widowControl w:val="0"/>
              <w:snapToGrid w:val="0"/>
              <w:rPr>
                <w:del w:id="48" w:author="asd" w:date="2019-07-19T10:10:00Z"/>
                <w:rFonts w:ascii="微软雅黑" w:hAnsi="微软雅黑" w:eastAsia="微软雅黑"/>
              </w:rPr>
            </w:pPr>
            <w:del w:id="49" w:author="asd" w:date="2019-07-19T10:10:00Z">
              <w:r>
                <w:rPr>
                  <w:rFonts w:hint="eastAsia" w:ascii="微软雅黑" w:hAnsi="微软雅黑" w:eastAsia="微软雅黑"/>
                </w:rPr>
                <w:delText>修改签名及加密机制；增加双方约定内容；修改状态码相关</w:delText>
              </w:r>
            </w:del>
          </w:p>
        </w:tc>
        <w:tc>
          <w:tcPr>
            <w:tcW w:w="1559" w:type="dxa"/>
            <w:vAlign w:val="center"/>
          </w:tcPr>
          <w:p>
            <w:pPr>
              <w:widowControl w:val="0"/>
              <w:snapToGrid w:val="0"/>
              <w:rPr>
                <w:del w:id="50" w:author="asd" w:date="2019-07-19T10:10:00Z"/>
                <w:rFonts w:ascii="微软雅黑" w:hAnsi="微软雅黑" w:eastAsia="微软雅黑"/>
              </w:rPr>
            </w:pPr>
            <w:del w:id="51" w:author="asd" w:date="2019-07-19T10:10:00Z">
              <w:r>
                <w:rPr>
                  <w:rFonts w:hint="eastAsia" w:ascii="微软雅黑" w:hAnsi="微软雅黑" w:eastAsia="微软雅黑"/>
                </w:rPr>
                <w:delText>2018-06-1</w:delText>
              </w:r>
            </w:del>
            <w:del w:id="52" w:author="asd" w:date="2019-07-19T10:10:00Z">
              <w:r>
                <w:rPr>
                  <w:rFonts w:ascii="微软雅黑" w:hAnsi="微软雅黑" w:eastAsia="微软雅黑"/>
                </w:rPr>
                <w:delText>5</w:delText>
              </w:r>
            </w:del>
          </w:p>
        </w:tc>
        <w:tc>
          <w:tcPr>
            <w:tcW w:w="1746" w:type="dxa"/>
            <w:vAlign w:val="center"/>
          </w:tcPr>
          <w:p>
            <w:pPr>
              <w:widowControl w:val="0"/>
              <w:snapToGrid w:val="0"/>
              <w:jc w:val="center"/>
              <w:rPr>
                <w:del w:id="53" w:author="asd" w:date="2019-07-19T10:10:00Z"/>
                <w:rFonts w:ascii="微软雅黑" w:hAnsi="微软雅黑" w:eastAsia="微软雅黑"/>
              </w:rPr>
            </w:pPr>
            <w:del w:id="54" w:author="asd" w:date="2019-07-19T10:10:00Z">
              <w:r>
                <w:rPr>
                  <w:rFonts w:hint="eastAsia" w:ascii="微软雅黑" w:hAnsi="微软雅黑" w:eastAsia="微软雅黑"/>
                </w:rPr>
                <w:delText>尹茂君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del w:id="55" w:author="asd" w:date="2019-07-19T10:10:00Z"/>
        </w:trPr>
        <w:tc>
          <w:tcPr>
            <w:tcW w:w="971" w:type="dxa"/>
            <w:vAlign w:val="center"/>
          </w:tcPr>
          <w:p>
            <w:pPr>
              <w:widowControl w:val="0"/>
              <w:snapToGrid w:val="0"/>
              <w:jc w:val="center"/>
              <w:rPr>
                <w:del w:id="56" w:author="asd" w:date="2019-07-19T10:10:00Z"/>
                <w:rFonts w:ascii="微软雅黑" w:hAnsi="微软雅黑" w:eastAsia="微软雅黑"/>
              </w:rPr>
            </w:pPr>
            <w:del w:id="57" w:author="asd" w:date="2019-07-19T10:10:00Z">
              <w:r>
                <w:rPr>
                  <w:rFonts w:hint="eastAsia" w:ascii="微软雅黑" w:hAnsi="微软雅黑" w:eastAsia="微软雅黑"/>
                </w:rPr>
                <w:delText>V</w:delText>
              </w:r>
            </w:del>
            <w:del w:id="58" w:author="asd" w:date="2019-07-19T10:10:00Z">
              <w:r>
                <w:rPr>
                  <w:rFonts w:ascii="微软雅黑" w:hAnsi="微软雅黑" w:eastAsia="微软雅黑"/>
                </w:rPr>
                <w:delText>1.3</w:delText>
              </w:r>
            </w:del>
          </w:p>
        </w:tc>
        <w:tc>
          <w:tcPr>
            <w:tcW w:w="4086" w:type="dxa"/>
            <w:vAlign w:val="top"/>
          </w:tcPr>
          <w:p>
            <w:pPr>
              <w:widowControl w:val="0"/>
              <w:snapToGrid w:val="0"/>
              <w:rPr>
                <w:del w:id="59" w:author="asd" w:date="2019-07-19T10:10:00Z"/>
                <w:rFonts w:ascii="微软雅黑" w:hAnsi="微软雅黑" w:eastAsia="微软雅黑"/>
              </w:rPr>
            </w:pPr>
            <w:del w:id="60" w:author="asd" w:date="2019-07-19T10:10:00Z">
              <w:r>
                <w:rPr>
                  <w:rFonts w:hint="eastAsia" w:ascii="微软雅黑" w:hAnsi="微软雅黑" w:eastAsia="微软雅黑"/>
                </w:rPr>
                <w:delText>添加订单主体和订单描述字段</w:delText>
              </w:r>
            </w:del>
          </w:p>
        </w:tc>
        <w:tc>
          <w:tcPr>
            <w:tcW w:w="1559" w:type="dxa"/>
            <w:vAlign w:val="center"/>
          </w:tcPr>
          <w:p>
            <w:pPr>
              <w:widowControl w:val="0"/>
              <w:snapToGrid w:val="0"/>
              <w:rPr>
                <w:del w:id="61" w:author="asd" w:date="2019-07-19T10:10:00Z"/>
                <w:rFonts w:ascii="微软雅黑" w:hAnsi="微软雅黑" w:eastAsia="微软雅黑"/>
              </w:rPr>
            </w:pPr>
            <w:del w:id="62" w:author="asd" w:date="2019-07-19T10:10:00Z">
              <w:r>
                <w:rPr>
                  <w:rFonts w:ascii="微软雅黑" w:hAnsi="微软雅黑" w:eastAsia="微软雅黑"/>
                </w:rPr>
                <w:delText>2018-07-16</w:delText>
              </w:r>
            </w:del>
          </w:p>
        </w:tc>
        <w:tc>
          <w:tcPr>
            <w:tcW w:w="1746" w:type="dxa"/>
            <w:vAlign w:val="center"/>
          </w:tcPr>
          <w:p>
            <w:pPr>
              <w:widowControl w:val="0"/>
              <w:snapToGrid w:val="0"/>
              <w:jc w:val="center"/>
              <w:rPr>
                <w:del w:id="63" w:author="asd" w:date="2019-07-19T10:10:00Z"/>
                <w:rFonts w:ascii="微软雅黑" w:hAnsi="微软雅黑" w:eastAsia="微软雅黑"/>
              </w:rPr>
            </w:pPr>
            <w:del w:id="64" w:author="asd" w:date="2019-07-19T10:10:00Z">
              <w:r>
                <w:rPr>
                  <w:rFonts w:hint="eastAsia" w:ascii="微软雅黑" w:hAnsi="微软雅黑" w:eastAsia="微软雅黑"/>
                </w:rPr>
                <w:delText>尹茂君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del w:id="65" w:author="asd" w:date="2019-07-19T10:10:00Z"/>
        </w:trPr>
        <w:tc>
          <w:tcPr>
            <w:tcW w:w="971" w:type="dxa"/>
            <w:vAlign w:val="center"/>
          </w:tcPr>
          <w:p>
            <w:pPr>
              <w:widowControl w:val="0"/>
              <w:snapToGrid w:val="0"/>
              <w:jc w:val="center"/>
              <w:rPr>
                <w:del w:id="66" w:author="asd" w:date="2019-07-19T10:10:00Z"/>
                <w:rFonts w:ascii="微软雅黑" w:hAnsi="微软雅黑" w:eastAsia="微软雅黑"/>
              </w:rPr>
            </w:pPr>
            <w:del w:id="67" w:author="asd" w:date="2019-07-19T10:10:00Z">
              <w:r>
                <w:rPr>
                  <w:rFonts w:hint="eastAsia" w:ascii="微软雅黑" w:hAnsi="微软雅黑" w:eastAsia="微软雅黑"/>
                </w:rPr>
                <w:delText>v</w:delText>
              </w:r>
            </w:del>
            <w:del w:id="68" w:author="asd" w:date="2019-07-19T10:10:00Z">
              <w:r>
                <w:rPr>
                  <w:rFonts w:ascii="微软雅黑" w:hAnsi="微软雅黑" w:eastAsia="微软雅黑"/>
                </w:rPr>
                <w:delText>1.4</w:delText>
              </w:r>
            </w:del>
          </w:p>
        </w:tc>
        <w:tc>
          <w:tcPr>
            <w:tcW w:w="4086" w:type="dxa"/>
            <w:vAlign w:val="top"/>
          </w:tcPr>
          <w:p>
            <w:pPr>
              <w:widowControl w:val="0"/>
              <w:snapToGrid w:val="0"/>
              <w:rPr>
                <w:del w:id="69" w:author="asd" w:date="2019-07-19T10:10:00Z"/>
                <w:rFonts w:ascii="微软雅黑" w:hAnsi="微软雅黑" w:eastAsia="微软雅黑"/>
              </w:rPr>
            </w:pPr>
            <w:del w:id="70" w:author="asd" w:date="2019-07-19T10:10:00Z">
              <w:r>
                <w:rPr>
                  <w:rFonts w:hint="eastAsia" w:ascii="微软雅黑" w:hAnsi="微软雅黑" w:eastAsia="微软雅黑"/>
                </w:rPr>
                <w:delText>添加账户余额查询接口</w:delText>
              </w:r>
            </w:del>
          </w:p>
        </w:tc>
        <w:tc>
          <w:tcPr>
            <w:tcW w:w="1559" w:type="dxa"/>
            <w:vAlign w:val="center"/>
          </w:tcPr>
          <w:p>
            <w:pPr>
              <w:widowControl w:val="0"/>
              <w:snapToGrid w:val="0"/>
              <w:rPr>
                <w:del w:id="71" w:author="asd" w:date="2019-07-19T10:10:00Z"/>
                <w:rFonts w:ascii="微软雅黑" w:hAnsi="微软雅黑" w:eastAsia="微软雅黑"/>
              </w:rPr>
            </w:pPr>
            <w:del w:id="72" w:author="asd" w:date="2019-07-19T10:10:00Z">
              <w:r>
                <w:rPr>
                  <w:rFonts w:hint="eastAsia" w:ascii="微软雅黑" w:hAnsi="微软雅黑" w:eastAsia="微软雅黑"/>
                </w:rPr>
                <w:delText>2018</w:delText>
              </w:r>
            </w:del>
            <w:del w:id="73" w:author="asd" w:date="2019-07-19T10:10:00Z">
              <w:r>
                <w:rPr>
                  <w:rFonts w:ascii="微软雅黑" w:hAnsi="微软雅黑" w:eastAsia="微软雅黑"/>
                </w:rPr>
                <w:delText>-07-27</w:delText>
              </w:r>
            </w:del>
          </w:p>
        </w:tc>
        <w:tc>
          <w:tcPr>
            <w:tcW w:w="1746" w:type="dxa"/>
            <w:vAlign w:val="center"/>
          </w:tcPr>
          <w:p>
            <w:pPr>
              <w:widowControl w:val="0"/>
              <w:snapToGrid w:val="0"/>
              <w:jc w:val="center"/>
              <w:rPr>
                <w:del w:id="74" w:author="asd" w:date="2019-07-19T10:10:00Z"/>
                <w:rFonts w:ascii="微软雅黑" w:hAnsi="微软雅黑" w:eastAsia="微软雅黑"/>
              </w:rPr>
            </w:pPr>
            <w:del w:id="75" w:author="asd" w:date="2019-07-19T10:10:00Z">
              <w:r>
                <w:rPr>
                  <w:rFonts w:hint="eastAsia" w:ascii="微软雅黑" w:hAnsi="微软雅黑" w:eastAsia="微软雅黑"/>
                </w:rPr>
                <w:delText>尹茂君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76" w:author="lifei" w:date="2020-09-03T15:24:08Z"/>
        </w:trPr>
        <w:tc>
          <w:tcPr>
            <w:tcW w:w="971" w:type="dxa"/>
            <w:vAlign w:val="center"/>
          </w:tcPr>
          <w:p>
            <w:pPr>
              <w:widowControl w:val="0"/>
              <w:snapToGrid w:val="0"/>
              <w:jc w:val="center"/>
              <w:rPr>
                <w:ins w:id="77" w:author="lifei" w:date="2020-09-03T15:24:08Z"/>
                <w:rFonts w:hint="default" w:ascii="微软雅黑" w:hAnsi="微软雅黑" w:eastAsia="微软雅黑"/>
                <w:lang w:val="en-US" w:eastAsia="zh-CN"/>
              </w:rPr>
            </w:pPr>
            <w:bookmarkStart w:id="155" w:name="_GoBack"/>
            <w:bookmarkEnd w:id="155"/>
          </w:p>
        </w:tc>
        <w:tc>
          <w:tcPr>
            <w:tcW w:w="4086" w:type="dxa"/>
            <w:vAlign w:val="top"/>
          </w:tcPr>
          <w:p>
            <w:pPr>
              <w:widowControl w:val="0"/>
              <w:snapToGrid w:val="0"/>
              <w:rPr>
                <w:ins w:id="78" w:author="lifei" w:date="2020-09-03T15:24:08Z"/>
                <w:rFonts w:hint="default" w:ascii="微软雅黑" w:hAnsi="微软雅黑" w:eastAsia="微软雅黑"/>
                <w:lang w:val="en-US" w:eastAsia="zh-CN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 w:val="0"/>
              <w:snapToGrid w:val="0"/>
              <w:rPr>
                <w:ins w:id="79" w:author="lifei" w:date="2020-09-03T15:24:08Z"/>
                <w:rFonts w:hint="eastAsia" w:ascii="微软雅黑" w:hAnsi="微软雅黑" w:eastAsia="微软雅黑"/>
              </w:rPr>
            </w:pPr>
          </w:p>
        </w:tc>
        <w:tc>
          <w:tcPr>
            <w:tcW w:w="1746" w:type="dxa"/>
            <w:vAlign w:val="center"/>
          </w:tcPr>
          <w:p>
            <w:pPr>
              <w:widowControl w:val="0"/>
              <w:snapToGrid w:val="0"/>
              <w:jc w:val="center"/>
              <w:rPr>
                <w:ins w:id="80" w:author="lifei" w:date="2020-09-03T15:24:08Z"/>
                <w:rFonts w:hint="eastAsia"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12"/>
        <w:tabs>
          <w:tab w:val="right" w:leader="dot" w:pos="8396"/>
        </w:tabs>
        <w:rPr>
          <w:ins w:id="81" w:author="lenovo" w:date="2019-07-19T16:56:00Z"/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="微软雅黑" w:hAnsi="微软雅黑" w:eastAsia="微软雅黑"/>
        </w:rPr>
        <w:br w:type="pag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"1-3" \h \z \u </w:instrText>
      </w:r>
      <w:r>
        <w:rPr>
          <w:rFonts w:ascii="微软雅黑" w:hAnsi="微软雅黑" w:eastAsia="微软雅黑"/>
        </w:rPr>
        <w:fldChar w:fldCharType="separate"/>
      </w:r>
      <w:ins w:id="82" w:author="lenovo" w:date="2019-07-19T16:56:00Z">
        <w:r>
          <w:rPr>
            <w:rStyle w:val="21"/>
          </w:rPr>
          <w:fldChar w:fldCharType="begin"/>
        </w:r>
      </w:ins>
      <w:ins w:id="83" w:author="lenovo" w:date="2019-07-19T16:56:00Z">
        <w:r>
          <w:rPr>
            <w:rStyle w:val="21"/>
          </w:rPr>
          <w:instrText xml:space="preserve"> </w:instrText>
        </w:r>
      </w:ins>
      <w:ins w:id="84" w:author="lenovo" w:date="2019-07-19T16:56:00Z">
        <w:r>
          <w:rPr/>
          <w:instrText xml:space="preserve">HYPERLINK \l "_Toc14447822"</w:instrText>
        </w:r>
      </w:ins>
      <w:ins w:id="85" w:author="lenovo" w:date="2019-07-19T16:56:00Z">
        <w:r>
          <w:rPr>
            <w:rStyle w:val="21"/>
          </w:rPr>
          <w:instrText xml:space="preserve"> </w:instrText>
        </w:r>
      </w:ins>
      <w:ins w:id="86" w:author="lenovo" w:date="2019-07-19T16:56:00Z">
        <w:r>
          <w:rPr>
            <w:rStyle w:val="21"/>
          </w:rPr>
          <w:fldChar w:fldCharType="separate"/>
        </w:r>
      </w:ins>
      <w:ins w:id="87" w:author="lenovo" w:date="2019-07-19T16:56:00Z">
        <w:r>
          <w:rPr>
            <w:rStyle w:val="21"/>
          </w:rPr>
          <w:t>1</w:t>
        </w:r>
      </w:ins>
      <w:ins w:id="88" w:author="lenovo" w:date="2019-07-19T16:56:00Z">
        <w:r>
          <w:rPr>
            <w:rStyle w:val="21"/>
            <w:rFonts w:ascii="微软雅黑" w:hAnsi="微软雅黑"/>
          </w:rPr>
          <w:t xml:space="preserve"> 简介</w:t>
        </w:r>
      </w:ins>
      <w:ins w:id="89" w:author="lenovo" w:date="2019-07-19T16:56:00Z">
        <w:r>
          <w:rPr/>
          <w:tab/>
        </w:r>
      </w:ins>
      <w:ins w:id="90" w:author="lenovo" w:date="2019-07-19T16:56:00Z">
        <w:r>
          <w:rPr/>
          <w:fldChar w:fldCharType="begin"/>
        </w:r>
      </w:ins>
      <w:ins w:id="91" w:author="lenovo" w:date="2019-07-19T16:56:00Z">
        <w:r>
          <w:rPr/>
          <w:instrText xml:space="preserve"> PAGEREF _Toc14447822 \h </w:instrText>
        </w:r>
      </w:ins>
      <w:r>
        <w:fldChar w:fldCharType="separate"/>
      </w:r>
      <w:ins w:id="92" w:author="lenovo" w:date="2019-07-19T16:56:00Z">
        <w:r>
          <w:rPr/>
          <w:t>1</w:t>
        </w:r>
      </w:ins>
      <w:ins w:id="93" w:author="lenovo" w:date="2019-07-19T16:56:00Z">
        <w:r>
          <w:rPr/>
          <w:fldChar w:fldCharType="end"/>
        </w:r>
      </w:ins>
      <w:ins w:id="94" w:author="lenovo" w:date="2019-07-19T16:56:00Z">
        <w:r>
          <w:rPr>
            <w:rStyle w:val="21"/>
          </w:rPr>
          <w:fldChar w:fldCharType="end"/>
        </w:r>
      </w:ins>
    </w:p>
    <w:p>
      <w:pPr>
        <w:pStyle w:val="13"/>
        <w:tabs>
          <w:tab w:val="right" w:leader="dot" w:pos="8396"/>
        </w:tabs>
        <w:ind w:left="480"/>
        <w:rPr>
          <w:ins w:id="95" w:author="lenovo" w:date="2019-07-19T16:56:00Z"/>
          <w:rFonts w:asciiTheme="minorHAnsi" w:hAnsiTheme="minorHAnsi" w:eastAsiaTheme="minorEastAsia" w:cstheme="minorBidi"/>
          <w:kern w:val="2"/>
          <w:sz w:val="21"/>
          <w:szCs w:val="22"/>
        </w:rPr>
      </w:pPr>
      <w:ins w:id="96" w:author="lenovo" w:date="2019-07-19T16:56:00Z">
        <w:r>
          <w:rPr>
            <w:rStyle w:val="21"/>
          </w:rPr>
          <w:fldChar w:fldCharType="begin"/>
        </w:r>
      </w:ins>
      <w:ins w:id="97" w:author="lenovo" w:date="2019-07-19T16:56:00Z">
        <w:r>
          <w:rPr>
            <w:rStyle w:val="21"/>
          </w:rPr>
          <w:instrText xml:space="preserve"> </w:instrText>
        </w:r>
      </w:ins>
      <w:ins w:id="98" w:author="lenovo" w:date="2019-07-19T16:56:00Z">
        <w:r>
          <w:rPr/>
          <w:instrText xml:space="preserve">HYPERLINK \l "_Toc14447823"</w:instrText>
        </w:r>
      </w:ins>
      <w:ins w:id="99" w:author="lenovo" w:date="2019-07-19T16:56:00Z">
        <w:r>
          <w:rPr>
            <w:rStyle w:val="21"/>
          </w:rPr>
          <w:instrText xml:space="preserve"> </w:instrText>
        </w:r>
      </w:ins>
      <w:ins w:id="100" w:author="lenovo" w:date="2019-07-19T16:56:00Z">
        <w:r>
          <w:rPr>
            <w:rStyle w:val="21"/>
          </w:rPr>
          <w:fldChar w:fldCharType="separate"/>
        </w:r>
      </w:ins>
      <w:ins w:id="101" w:author="lenovo" w:date="2019-07-19T16:56:00Z">
        <w:r>
          <w:rPr>
            <w:rStyle w:val="21"/>
            <w:rFonts w:ascii="微软雅黑" w:hAnsi="微软雅黑"/>
          </w:rPr>
          <w:t>1.1 文档概述</w:t>
        </w:r>
      </w:ins>
      <w:ins w:id="102" w:author="lenovo" w:date="2019-07-19T16:56:00Z">
        <w:r>
          <w:rPr/>
          <w:tab/>
        </w:r>
      </w:ins>
      <w:ins w:id="103" w:author="lenovo" w:date="2019-07-19T16:56:00Z">
        <w:r>
          <w:rPr/>
          <w:fldChar w:fldCharType="begin"/>
        </w:r>
      </w:ins>
      <w:ins w:id="104" w:author="lenovo" w:date="2019-07-19T16:56:00Z">
        <w:r>
          <w:rPr/>
          <w:instrText xml:space="preserve"> PAGEREF _Toc14447823 \h </w:instrText>
        </w:r>
      </w:ins>
      <w:r>
        <w:fldChar w:fldCharType="separate"/>
      </w:r>
      <w:ins w:id="105" w:author="lenovo" w:date="2019-07-19T16:56:00Z">
        <w:r>
          <w:rPr/>
          <w:t>1</w:t>
        </w:r>
      </w:ins>
      <w:ins w:id="106" w:author="lenovo" w:date="2019-07-19T16:56:00Z">
        <w:r>
          <w:rPr/>
          <w:fldChar w:fldCharType="end"/>
        </w:r>
      </w:ins>
      <w:ins w:id="107" w:author="lenovo" w:date="2019-07-19T16:56:00Z">
        <w:r>
          <w:rPr>
            <w:rStyle w:val="21"/>
          </w:rPr>
          <w:fldChar w:fldCharType="end"/>
        </w:r>
      </w:ins>
    </w:p>
    <w:p>
      <w:pPr>
        <w:pStyle w:val="13"/>
        <w:tabs>
          <w:tab w:val="right" w:leader="dot" w:pos="8396"/>
        </w:tabs>
        <w:ind w:left="480"/>
        <w:rPr>
          <w:ins w:id="108" w:author="lenovo" w:date="2019-07-19T16:56:00Z"/>
          <w:rFonts w:asciiTheme="minorHAnsi" w:hAnsiTheme="minorHAnsi" w:eastAsiaTheme="minorEastAsia" w:cstheme="minorBidi"/>
          <w:kern w:val="2"/>
          <w:sz w:val="21"/>
          <w:szCs w:val="22"/>
        </w:rPr>
      </w:pPr>
      <w:ins w:id="109" w:author="lenovo" w:date="2019-07-19T16:56:00Z">
        <w:r>
          <w:rPr>
            <w:rStyle w:val="21"/>
          </w:rPr>
          <w:fldChar w:fldCharType="begin"/>
        </w:r>
      </w:ins>
      <w:ins w:id="110" w:author="lenovo" w:date="2019-07-19T16:56:00Z">
        <w:r>
          <w:rPr>
            <w:rStyle w:val="21"/>
          </w:rPr>
          <w:instrText xml:space="preserve"> </w:instrText>
        </w:r>
      </w:ins>
      <w:ins w:id="111" w:author="lenovo" w:date="2019-07-19T16:56:00Z">
        <w:r>
          <w:rPr/>
          <w:instrText xml:space="preserve">HYPERLINK \l "_Toc14447824"</w:instrText>
        </w:r>
      </w:ins>
      <w:ins w:id="112" w:author="lenovo" w:date="2019-07-19T16:56:00Z">
        <w:r>
          <w:rPr>
            <w:rStyle w:val="21"/>
          </w:rPr>
          <w:instrText xml:space="preserve"> </w:instrText>
        </w:r>
      </w:ins>
      <w:ins w:id="113" w:author="lenovo" w:date="2019-07-19T16:56:00Z">
        <w:r>
          <w:rPr>
            <w:rStyle w:val="21"/>
          </w:rPr>
          <w:fldChar w:fldCharType="separate"/>
        </w:r>
      </w:ins>
      <w:ins w:id="114" w:author="lenovo" w:date="2019-07-19T16:56:00Z">
        <w:r>
          <w:rPr>
            <w:rStyle w:val="21"/>
            <w:rFonts w:ascii="微软雅黑" w:hAnsi="微软雅黑"/>
          </w:rPr>
          <w:t>1.2 阅读对象及阅读建议</w:t>
        </w:r>
      </w:ins>
      <w:ins w:id="115" w:author="lenovo" w:date="2019-07-19T16:56:00Z">
        <w:r>
          <w:rPr/>
          <w:tab/>
        </w:r>
      </w:ins>
      <w:ins w:id="116" w:author="lenovo" w:date="2019-07-19T16:56:00Z">
        <w:r>
          <w:rPr/>
          <w:fldChar w:fldCharType="begin"/>
        </w:r>
      </w:ins>
      <w:ins w:id="117" w:author="lenovo" w:date="2019-07-19T16:56:00Z">
        <w:r>
          <w:rPr/>
          <w:instrText xml:space="preserve"> PAGEREF _Toc14447824 \h </w:instrText>
        </w:r>
      </w:ins>
      <w:r>
        <w:fldChar w:fldCharType="separate"/>
      </w:r>
      <w:ins w:id="118" w:author="lenovo" w:date="2019-07-19T16:56:00Z">
        <w:r>
          <w:rPr/>
          <w:t>1</w:t>
        </w:r>
      </w:ins>
      <w:ins w:id="119" w:author="lenovo" w:date="2019-07-19T16:56:00Z">
        <w:r>
          <w:rPr/>
          <w:fldChar w:fldCharType="end"/>
        </w:r>
      </w:ins>
      <w:ins w:id="120" w:author="lenovo" w:date="2019-07-19T16:56:00Z">
        <w:r>
          <w:rPr>
            <w:rStyle w:val="21"/>
          </w:rPr>
          <w:fldChar w:fldCharType="end"/>
        </w:r>
      </w:ins>
    </w:p>
    <w:p>
      <w:pPr>
        <w:pStyle w:val="12"/>
        <w:tabs>
          <w:tab w:val="right" w:leader="dot" w:pos="8396"/>
        </w:tabs>
        <w:rPr>
          <w:ins w:id="121" w:author="lenovo" w:date="2019-07-19T16:56:00Z"/>
          <w:rFonts w:asciiTheme="minorHAnsi" w:hAnsiTheme="minorHAnsi" w:eastAsiaTheme="minorEastAsia" w:cstheme="minorBidi"/>
          <w:kern w:val="2"/>
          <w:sz w:val="21"/>
          <w:szCs w:val="22"/>
        </w:rPr>
      </w:pPr>
      <w:ins w:id="122" w:author="lenovo" w:date="2019-07-19T16:56:00Z">
        <w:r>
          <w:rPr>
            <w:rStyle w:val="21"/>
          </w:rPr>
          <w:fldChar w:fldCharType="begin"/>
        </w:r>
      </w:ins>
      <w:ins w:id="123" w:author="lenovo" w:date="2019-07-19T16:56:00Z">
        <w:r>
          <w:rPr>
            <w:rStyle w:val="21"/>
          </w:rPr>
          <w:instrText xml:space="preserve"> </w:instrText>
        </w:r>
      </w:ins>
      <w:ins w:id="124" w:author="lenovo" w:date="2019-07-19T16:56:00Z">
        <w:r>
          <w:rPr/>
          <w:instrText xml:space="preserve">HYPERLINK \l "_Toc14447880"</w:instrText>
        </w:r>
      </w:ins>
      <w:ins w:id="125" w:author="lenovo" w:date="2019-07-19T16:56:00Z">
        <w:r>
          <w:rPr>
            <w:rStyle w:val="21"/>
          </w:rPr>
          <w:instrText xml:space="preserve"> </w:instrText>
        </w:r>
      </w:ins>
      <w:ins w:id="126" w:author="lenovo" w:date="2019-07-19T16:56:00Z">
        <w:r>
          <w:rPr>
            <w:rStyle w:val="21"/>
          </w:rPr>
          <w:fldChar w:fldCharType="separate"/>
        </w:r>
      </w:ins>
      <w:ins w:id="127" w:author="lenovo" w:date="2019-07-19T16:56:00Z">
        <w:r>
          <w:rPr>
            <w:rStyle w:val="21"/>
          </w:rPr>
          <w:t>2与WMS接口</w:t>
        </w:r>
      </w:ins>
      <w:ins w:id="128" w:author="lenovo" w:date="2019-07-19T16:56:00Z">
        <w:r>
          <w:rPr/>
          <w:tab/>
        </w:r>
      </w:ins>
      <w:ins w:id="129" w:author="lenovo" w:date="2019-07-19T16:56:00Z">
        <w:r>
          <w:rPr/>
          <w:fldChar w:fldCharType="begin"/>
        </w:r>
      </w:ins>
      <w:ins w:id="130" w:author="lenovo" w:date="2019-07-19T16:56:00Z">
        <w:r>
          <w:rPr/>
          <w:instrText xml:space="preserve"> PAGEREF _Toc14447880 \h </w:instrText>
        </w:r>
      </w:ins>
      <w:r>
        <w:fldChar w:fldCharType="separate"/>
      </w:r>
      <w:ins w:id="131" w:author="lenovo" w:date="2019-07-19T16:56:00Z">
        <w:r>
          <w:rPr/>
          <w:t>1</w:t>
        </w:r>
      </w:ins>
      <w:ins w:id="132" w:author="lenovo" w:date="2019-07-19T16:56:00Z">
        <w:r>
          <w:rPr/>
          <w:fldChar w:fldCharType="end"/>
        </w:r>
      </w:ins>
      <w:ins w:id="133" w:author="lenovo" w:date="2019-07-19T16:56:00Z">
        <w:r>
          <w:rPr>
            <w:rStyle w:val="21"/>
          </w:rPr>
          <w:fldChar w:fldCharType="end"/>
        </w:r>
      </w:ins>
    </w:p>
    <w:p>
      <w:pPr>
        <w:pStyle w:val="13"/>
        <w:tabs>
          <w:tab w:val="right" w:leader="dot" w:pos="8396"/>
        </w:tabs>
        <w:ind w:left="480"/>
        <w:rPr>
          <w:ins w:id="134" w:author="lenovo" w:date="2019-07-19T16:56:00Z"/>
          <w:rFonts w:asciiTheme="minorHAnsi" w:hAnsiTheme="minorHAnsi" w:eastAsiaTheme="minorEastAsia" w:cstheme="minorBidi"/>
          <w:kern w:val="2"/>
          <w:sz w:val="21"/>
          <w:szCs w:val="22"/>
        </w:rPr>
      </w:pPr>
      <w:ins w:id="135" w:author="lenovo" w:date="2019-07-19T16:56:00Z">
        <w:r>
          <w:rPr>
            <w:rStyle w:val="21"/>
          </w:rPr>
          <w:fldChar w:fldCharType="begin"/>
        </w:r>
      </w:ins>
      <w:ins w:id="136" w:author="lenovo" w:date="2019-07-19T16:56:00Z">
        <w:r>
          <w:rPr>
            <w:rStyle w:val="21"/>
          </w:rPr>
          <w:instrText xml:space="preserve"> </w:instrText>
        </w:r>
      </w:ins>
      <w:ins w:id="137" w:author="lenovo" w:date="2019-07-19T16:56:00Z">
        <w:r>
          <w:rPr/>
          <w:instrText xml:space="preserve">HYPERLINK \l "_Toc14447881"</w:instrText>
        </w:r>
      </w:ins>
      <w:ins w:id="138" w:author="lenovo" w:date="2019-07-19T16:56:00Z">
        <w:r>
          <w:rPr>
            <w:rStyle w:val="21"/>
          </w:rPr>
          <w:instrText xml:space="preserve"> </w:instrText>
        </w:r>
      </w:ins>
      <w:ins w:id="139" w:author="lenovo" w:date="2019-07-19T16:56:00Z">
        <w:r>
          <w:rPr>
            <w:rStyle w:val="21"/>
          </w:rPr>
          <w:fldChar w:fldCharType="separate"/>
        </w:r>
      </w:ins>
      <w:ins w:id="140" w:author="lenovo" w:date="2019-07-19T16:56:00Z">
        <w:r>
          <w:rPr>
            <w:rStyle w:val="21"/>
            <w:rFonts w:ascii="微软雅黑" w:hAnsi="微软雅黑"/>
          </w:rPr>
          <w:t>2.1 单据状态便跟接口</w:t>
        </w:r>
      </w:ins>
      <w:ins w:id="141" w:author="lenovo" w:date="2019-07-19T16:56:00Z">
        <w:r>
          <w:rPr/>
          <w:tab/>
        </w:r>
      </w:ins>
      <w:ins w:id="142" w:author="lenovo" w:date="2019-07-19T16:56:00Z">
        <w:r>
          <w:rPr/>
          <w:fldChar w:fldCharType="begin"/>
        </w:r>
      </w:ins>
      <w:ins w:id="143" w:author="lenovo" w:date="2019-07-19T16:56:00Z">
        <w:r>
          <w:rPr/>
          <w:instrText xml:space="preserve"> PAGEREF _Toc14447881 \h </w:instrText>
        </w:r>
      </w:ins>
      <w:r>
        <w:fldChar w:fldCharType="separate"/>
      </w:r>
      <w:ins w:id="144" w:author="lenovo" w:date="2019-07-19T16:56:00Z">
        <w:r>
          <w:rPr/>
          <w:t>1</w:t>
        </w:r>
      </w:ins>
      <w:ins w:id="145" w:author="lenovo" w:date="2019-07-19T16:56:00Z">
        <w:r>
          <w:rPr/>
          <w:fldChar w:fldCharType="end"/>
        </w:r>
      </w:ins>
      <w:ins w:id="146" w:author="lenovo" w:date="2019-07-19T16:56:00Z">
        <w:r>
          <w:rPr>
            <w:rStyle w:val="21"/>
          </w:rPr>
          <w:fldChar w:fldCharType="end"/>
        </w:r>
      </w:ins>
    </w:p>
    <w:p>
      <w:pPr>
        <w:pStyle w:val="13"/>
        <w:tabs>
          <w:tab w:val="right" w:leader="dot" w:pos="8396"/>
        </w:tabs>
        <w:ind w:left="480"/>
        <w:rPr>
          <w:ins w:id="147" w:author="lenovo" w:date="2019-07-19T16:56:00Z"/>
          <w:rFonts w:asciiTheme="minorHAnsi" w:hAnsiTheme="minorHAnsi" w:eastAsiaTheme="minorEastAsia" w:cstheme="minorBidi"/>
          <w:kern w:val="2"/>
          <w:sz w:val="21"/>
          <w:szCs w:val="22"/>
        </w:rPr>
      </w:pPr>
      <w:ins w:id="148" w:author="lenovo" w:date="2019-07-19T16:56:00Z">
        <w:r>
          <w:rPr>
            <w:rStyle w:val="21"/>
          </w:rPr>
          <w:fldChar w:fldCharType="begin"/>
        </w:r>
      </w:ins>
      <w:ins w:id="149" w:author="lenovo" w:date="2019-07-19T16:56:00Z">
        <w:r>
          <w:rPr>
            <w:rStyle w:val="21"/>
          </w:rPr>
          <w:instrText xml:space="preserve"> </w:instrText>
        </w:r>
      </w:ins>
      <w:ins w:id="150" w:author="lenovo" w:date="2019-07-19T16:56:00Z">
        <w:r>
          <w:rPr/>
          <w:instrText xml:space="preserve">HYPERLINK \l "_Toc14447920"</w:instrText>
        </w:r>
      </w:ins>
      <w:ins w:id="151" w:author="lenovo" w:date="2019-07-19T16:56:00Z">
        <w:r>
          <w:rPr>
            <w:rStyle w:val="21"/>
          </w:rPr>
          <w:instrText xml:space="preserve"> </w:instrText>
        </w:r>
      </w:ins>
      <w:ins w:id="152" w:author="lenovo" w:date="2019-07-19T16:56:00Z">
        <w:r>
          <w:rPr>
            <w:rStyle w:val="21"/>
          </w:rPr>
          <w:fldChar w:fldCharType="separate"/>
        </w:r>
      </w:ins>
      <w:ins w:id="153" w:author="lenovo" w:date="2019-07-19T16:56:00Z">
        <w:r>
          <w:rPr>
            <w:rStyle w:val="21"/>
            <w:rFonts w:ascii="微软雅黑" w:hAnsi="微软雅黑"/>
          </w:rPr>
          <w:t xml:space="preserve"> WMS物料检验单同步接口</w:t>
        </w:r>
      </w:ins>
      <w:ins w:id="154" w:author="lenovo" w:date="2019-07-19T16:56:00Z">
        <w:r>
          <w:rPr/>
          <w:tab/>
        </w:r>
      </w:ins>
      <w:ins w:id="155" w:author="lenovo" w:date="2019-07-19T16:56:00Z">
        <w:r>
          <w:rPr/>
          <w:fldChar w:fldCharType="begin"/>
        </w:r>
      </w:ins>
      <w:ins w:id="156" w:author="lenovo" w:date="2019-07-19T16:56:00Z">
        <w:r>
          <w:rPr/>
          <w:instrText xml:space="preserve"> PAGEREF _Toc14447920 \h </w:instrText>
        </w:r>
      </w:ins>
      <w:r>
        <w:fldChar w:fldCharType="separate"/>
      </w:r>
      <w:ins w:id="157" w:author="lenovo" w:date="2019-07-19T16:56:00Z">
        <w:r>
          <w:rPr/>
          <w:t>2</w:t>
        </w:r>
      </w:ins>
      <w:ins w:id="158" w:author="lenovo" w:date="2019-07-19T16:56:00Z">
        <w:r>
          <w:rPr/>
          <w:fldChar w:fldCharType="end"/>
        </w:r>
      </w:ins>
      <w:ins w:id="159" w:author="lenovo" w:date="2019-07-19T16:56:00Z">
        <w:r>
          <w:rPr>
            <w:rStyle w:val="21"/>
          </w:rPr>
          <w:fldChar w:fldCharType="end"/>
        </w:r>
      </w:ins>
    </w:p>
    <w:p>
      <w:pPr>
        <w:pStyle w:val="13"/>
        <w:tabs>
          <w:tab w:val="right" w:leader="dot" w:pos="8396"/>
        </w:tabs>
        <w:ind w:left="480"/>
        <w:rPr>
          <w:ins w:id="160" w:author="lenovo" w:date="2019-07-19T16:56:00Z"/>
          <w:rFonts w:asciiTheme="minorHAnsi" w:hAnsiTheme="minorHAnsi" w:eastAsiaTheme="minorEastAsia" w:cstheme="minorBidi"/>
          <w:kern w:val="2"/>
          <w:sz w:val="21"/>
          <w:szCs w:val="22"/>
        </w:rPr>
      </w:pPr>
      <w:ins w:id="161" w:author="lenovo" w:date="2019-07-19T16:56:00Z">
        <w:r>
          <w:rPr>
            <w:rStyle w:val="21"/>
          </w:rPr>
          <w:fldChar w:fldCharType="begin"/>
        </w:r>
      </w:ins>
      <w:ins w:id="162" w:author="lenovo" w:date="2019-07-19T16:56:00Z">
        <w:r>
          <w:rPr>
            <w:rStyle w:val="21"/>
          </w:rPr>
          <w:instrText xml:space="preserve"> </w:instrText>
        </w:r>
      </w:ins>
      <w:ins w:id="163" w:author="lenovo" w:date="2019-07-19T16:56:00Z">
        <w:r>
          <w:rPr/>
          <w:instrText xml:space="preserve">HYPERLINK \l "_Toc14447922"</w:instrText>
        </w:r>
      </w:ins>
      <w:ins w:id="164" w:author="lenovo" w:date="2019-07-19T16:56:00Z">
        <w:r>
          <w:rPr>
            <w:rStyle w:val="21"/>
          </w:rPr>
          <w:instrText xml:space="preserve"> </w:instrText>
        </w:r>
      </w:ins>
      <w:ins w:id="165" w:author="lenovo" w:date="2019-07-19T16:56:00Z">
        <w:r>
          <w:rPr>
            <w:rStyle w:val="21"/>
          </w:rPr>
          <w:fldChar w:fldCharType="separate"/>
        </w:r>
      </w:ins>
      <w:ins w:id="166" w:author="lenovo" w:date="2019-07-19T16:56:00Z">
        <w:r>
          <w:rPr>
            <w:rStyle w:val="21"/>
            <w:rFonts w:ascii="微软雅黑" w:hAnsi="微软雅黑"/>
          </w:rPr>
          <w:t>2.2</w:t>
        </w:r>
      </w:ins>
      <w:ins w:id="167" w:author="lenovo" w:date="2019-07-19T16:56:00Z">
        <w:r>
          <w:rPr/>
          <w:tab/>
        </w:r>
      </w:ins>
      <w:ins w:id="168" w:author="lenovo" w:date="2019-07-19T16:56:00Z">
        <w:r>
          <w:rPr/>
          <w:fldChar w:fldCharType="begin"/>
        </w:r>
      </w:ins>
      <w:ins w:id="169" w:author="lenovo" w:date="2019-07-19T16:56:00Z">
        <w:r>
          <w:rPr/>
          <w:instrText xml:space="preserve"> PAGEREF _Toc14447922 \h </w:instrText>
        </w:r>
      </w:ins>
      <w:r>
        <w:fldChar w:fldCharType="separate"/>
      </w:r>
      <w:ins w:id="170" w:author="lenovo" w:date="2019-07-19T16:56:00Z">
        <w:r>
          <w:rPr/>
          <w:t>2</w:t>
        </w:r>
      </w:ins>
      <w:ins w:id="171" w:author="lenovo" w:date="2019-07-19T16:56:00Z">
        <w:r>
          <w:rPr/>
          <w:fldChar w:fldCharType="end"/>
        </w:r>
      </w:ins>
      <w:ins w:id="172" w:author="lenovo" w:date="2019-07-19T16:56:00Z">
        <w:r>
          <w:rPr>
            <w:rStyle w:val="21"/>
          </w:rPr>
          <w:fldChar w:fldCharType="end"/>
        </w:r>
      </w:ins>
    </w:p>
    <w:p>
      <w:pPr>
        <w:pStyle w:val="13"/>
        <w:tabs>
          <w:tab w:val="right" w:leader="dot" w:pos="8396"/>
        </w:tabs>
        <w:ind w:left="480"/>
        <w:rPr>
          <w:ins w:id="173" w:author="lenovo" w:date="2019-07-19T16:56:00Z"/>
          <w:rFonts w:asciiTheme="minorHAnsi" w:hAnsiTheme="minorHAnsi" w:eastAsiaTheme="minorEastAsia" w:cstheme="minorBidi"/>
          <w:kern w:val="2"/>
          <w:sz w:val="21"/>
          <w:szCs w:val="22"/>
        </w:rPr>
      </w:pPr>
      <w:ins w:id="174" w:author="lenovo" w:date="2019-07-19T16:56:00Z">
        <w:r>
          <w:rPr>
            <w:rStyle w:val="21"/>
          </w:rPr>
          <w:fldChar w:fldCharType="begin"/>
        </w:r>
      </w:ins>
      <w:ins w:id="175" w:author="lenovo" w:date="2019-07-19T16:56:00Z">
        <w:r>
          <w:rPr>
            <w:rStyle w:val="21"/>
          </w:rPr>
          <w:instrText xml:space="preserve"> </w:instrText>
        </w:r>
      </w:ins>
      <w:ins w:id="176" w:author="lenovo" w:date="2019-07-19T16:56:00Z">
        <w:r>
          <w:rPr/>
          <w:instrText xml:space="preserve">HYPERLINK \l "_Toc14447948"</w:instrText>
        </w:r>
      </w:ins>
      <w:ins w:id="177" w:author="lenovo" w:date="2019-07-19T16:56:00Z">
        <w:r>
          <w:rPr>
            <w:rStyle w:val="21"/>
          </w:rPr>
          <w:instrText xml:space="preserve"> </w:instrText>
        </w:r>
      </w:ins>
      <w:ins w:id="178" w:author="lenovo" w:date="2019-07-19T16:56:00Z">
        <w:r>
          <w:rPr>
            <w:rStyle w:val="21"/>
          </w:rPr>
          <w:fldChar w:fldCharType="separate"/>
        </w:r>
      </w:ins>
      <w:ins w:id="179" w:author="lenovo" w:date="2019-07-19T16:56:00Z">
        <w:r>
          <w:rPr>
            <w:rStyle w:val="21"/>
            <w:rFonts w:ascii="微软雅黑" w:hAnsi="微软雅黑"/>
          </w:rPr>
          <w:t xml:space="preserve"> 备料段计划开始结束状态回传接口</w:t>
        </w:r>
      </w:ins>
      <w:ins w:id="180" w:author="lenovo" w:date="2019-07-19T16:56:00Z">
        <w:r>
          <w:rPr/>
          <w:tab/>
        </w:r>
      </w:ins>
      <w:ins w:id="181" w:author="lenovo" w:date="2019-07-19T16:56:00Z">
        <w:r>
          <w:rPr/>
          <w:fldChar w:fldCharType="begin"/>
        </w:r>
      </w:ins>
      <w:ins w:id="182" w:author="lenovo" w:date="2019-07-19T16:56:00Z">
        <w:r>
          <w:rPr/>
          <w:instrText xml:space="preserve"> PAGEREF _Toc14447948 \h </w:instrText>
        </w:r>
      </w:ins>
      <w:r>
        <w:fldChar w:fldCharType="separate"/>
      </w:r>
      <w:ins w:id="183" w:author="lenovo" w:date="2019-07-19T16:56:00Z">
        <w:r>
          <w:rPr/>
          <w:t>3</w:t>
        </w:r>
      </w:ins>
      <w:ins w:id="184" w:author="lenovo" w:date="2019-07-19T16:56:00Z">
        <w:r>
          <w:rPr/>
          <w:fldChar w:fldCharType="end"/>
        </w:r>
      </w:ins>
      <w:ins w:id="185" w:author="lenovo" w:date="2019-07-19T16:56:00Z">
        <w:r>
          <w:rPr>
            <w:rStyle w:val="21"/>
          </w:rPr>
          <w:fldChar w:fldCharType="end"/>
        </w:r>
      </w:ins>
    </w:p>
    <w:p>
      <w:pPr>
        <w:pStyle w:val="13"/>
        <w:tabs>
          <w:tab w:val="right" w:leader="dot" w:pos="8396"/>
        </w:tabs>
        <w:ind w:left="480"/>
        <w:rPr>
          <w:ins w:id="186" w:author="asd" w:date="2019-10-26T17:17:00Z"/>
          <w:rStyle w:val="21"/>
        </w:rPr>
      </w:pPr>
      <w:ins w:id="187" w:author="lenovo" w:date="2019-07-19T16:56:00Z">
        <w:del w:id="188" w:author="asd" w:date="2020-09-01T15:35:00Z">
          <w:r>
            <w:rPr>
              <w:rStyle w:val="21"/>
              <w:rFonts w:ascii="微软雅黑" w:hAnsi="微软雅黑"/>
            </w:rPr>
            <w:delText>2.3</w:delText>
          </w:r>
        </w:del>
      </w:ins>
      <w:ins w:id="189" w:author="lenovo" w:date="2019-07-19T16:56:00Z">
        <w:del w:id="190" w:author="asd" w:date="2020-09-01T15:35:00Z">
          <w:r>
            <w:rPr/>
            <w:tab/>
          </w:r>
        </w:del>
      </w:ins>
      <w:ins w:id="191" w:author="lenovo" w:date="2019-07-19T16:56:00Z">
        <w:del w:id="192" w:author="asd" w:date="2020-09-01T15:35:00Z">
          <w:r>
            <w:rPr/>
            <w:fldChar w:fldCharType="begin"/>
          </w:r>
        </w:del>
      </w:ins>
      <w:ins w:id="193" w:author="lenovo" w:date="2019-07-19T16:56:00Z">
        <w:del w:id="194" w:author="asd" w:date="2020-09-01T15:35:00Z">
          <w:r>
            <w:rPr/>
            <w:delInstrText xml:space="preserve"> PAGEREF _Toc14447956 \h </w:delInstrText>
          </w:r>
        </w:del>
      </w:ins>
      <w:del w:id="195" w:author="asd" w:date="2020-09-01T15:35:00Z">
        <w:r>
          <w:rPr/>
          <w:fldChar w:fldCharType="separate"/>
        </w:r>
      </w:del>
      <w:ins w:id="196" w:author="lenovo" w:date="2019-07-19T16:56:00Z">
        <w:del w:id="197" w:author="asd" w:date="2020-09-01T15:35:00Z">
          <w:r>
            <w:rPr/>
            <w:delText>3</w:delText>
          </w:r>
        </w:del>
      </w:ins>
      <w:ins w:id="198" w:author="lenovo" w:date="2019-07-19T16:56:00Z">
        <w:del w:id="199" w:author="asd" w:date="2020-09-01T15:35:00Z">
          <w:r>
            <w:rPr/>
            <w:fldChar w:fldCharType="end"/>
          </w:r>
        </w:del>
      </w:ins>
      <w:ins w:id="200" w:author="asd" w:date="2019-10-26T17:15:00Z">
        <w:r>
          <w:rPr>
            <w:rStyle w:val="21"/>
          </w:rPr>
          <w:fldChar w:fldCharType="begin"/>
        </w:r>
      </w:ins>
      <w:ins w:id="201" w:author="asd" w:date="2019-10-26T17:15:00Z">
        <w:r>
          <w:rPr>
            <w:rStyle w:val="21"/>
          </w:rPr>
          <w:instrText xml:space="preserve"> </w:instrText>
        </w:r>
      </w:ins>
      <w:ins w:id="202" w:author="asd" w:date="2019-10-26T17:15:00Z">
        <w:r>
          <w:rPr/>
          <w:instrText xml:space="preserve">HYPERLINK \l "_Toc14447956"</w:instrText>
        </w:r>
      </w:ins>
      <w:ins w:id="203" w:author="asd" w:date="2019-10-26T17:15:00Z">
        <w:r>
          <w:rPr>
            <w:rStyle w:val="21"/>
          </w:rPr>
          <w:instrText xml:space="preserve"> </w:instrText>
        </w:r>
      </w:ins>
      <w:ins w:id="204" w:author="asd" w:date="2019-10-26T17:15:00Z">
        <w:r>
          <w:rPr>
            <w:rStyle w:val="21"/>
          </w:rPr>
          <w:fldChar w:fldCharType="separate"/>
        </w:r>
      </w:ins>
      <w:ins w:id="205" w:author="asd" w:date="2019-10-26T17:15:00Z">
        <w:r>
          <w:rPr>
            <w:rStyle w:val="21"/>
            <w:rFonts w:ascii="微软雅黑" w:hAnsi="微软雅黑"/>
          </w:rPr>
          <w:t>2.</w:t>
        </w:r>
      </w:ins>
      <w:ins w:id="206" w:author="asd" w:date="2020-09-01T15:35:00Z">
        <w:r>
          <w:rPr>
            <w:rStyle w:val="21"/>
            <w:rFonts w:ascii="微软雅黑" w:hAnsi="微软雅黑"/>
          </w:rPr>
          <w:t>3</w:t>
        </w:r>
      </w:ins>
      <w:ins w:id="207" w:author="asd" w:date="2019-10-26T17:15:00Z">
        <w:r>
          <w:rPr/>
          <w:tab/>
        </w:r>
      </w:ins>
      <w:ins w:id="208" w:author="asd" w:date="2019-10-26T17:18:00Z">
        <w:r>
          <w:rPr>
            <w:rFonts w:hint="eastAsia"/>
          </w:rPr>
          <w:t>4</w:t>
        </w:r>
      </w:ins>
      <w:ins w:id="209" w:author="asd" w:date="2019-10-26T17:15:00Z">
        <w:r>
          <w:rPr>
            <w:rStyle w:val="21"/>
          </w:rPr>
          <w:fldChar w:fldCharType="end"/>
        </w:r>
      </w:ins>
    </w:p>
    <w:p>
      <w:pPr>
        <w:pStyle w:val="13"/>
        <w:tabs>
          <w:tab w:val="right" w:leader="dot" w:pos="8396"/>
        </w:tabs>
        <w:ind w:left="480"/>
        <w:rPr>
          <w:ins w:id="210" w:author="asd" w:date="2020-09-01T15:59:00Z"/>
          <w:rStyle w:val="21"/>
        </w:rPr>
      </w:pPr>
      <w:ins w:id="211" w:author="asd" w:date="2019-10-26T17:17:00Z">
        <w:r>
          <w:rPr>
            <w:rStyle w:val="21"/>
          </w:rPr>
          <w:fldChar w:fldCharType="begin"/>
        </w:r>
      </w:ins>
      <w:ins w:id="212" w:author="asd" w:date="2019-10-26T17:17:00Z">
        <w:r>
          <w:rPr>
            <w:rStyle w:val="21"/>
          </w:rPr>
          <w:instrText xml:space="preserve"> </w:instrText>
        </w:r>
      </w:ins>
      <w:ins w:id="213" w:author="asd" w:date="2019-10-26T17:17:00Z">
        <w:r>
          <w:rPr/>
          <w:instrText xml:space="preserve">HYPERLINK \l "_Toc14447948"</w:instrText>
        </w:r>
      </w:ins>
      <w:ins w:id="214" w:author="asd" w:date="2019-10-26T17:17:00Z">
        <w:r>
          <w:rPr>
            <w:rStyle w:val="21"/>
          </w:rPr>
          <w:instrText xml:space="preserve"> </w:instrText>
        </w:r>
      </w:ins>
      <w:ins w:id="215" w:author="asd" w:date="2019-10-26T17:17:00Z">
        <w:r>
          <w:rPr>
            <w:rStyle w:val="21"/>
          </w:rPr>
          <w:fldChar w:fldCharType="separate"/>
        </w:r>
      </w:ins>
      <w:ins w:id="216" w:author="asd" w:date="2019-10-26T17:17:00Z">
        <w:r>
          <w:rPr>
            <w:rStyle w:val="21"/>
            <w:rFonts w:ascii="微软雅黑" w:hAnsi="微软雅黑"/>
          </w:rPr>
          <w:t xml:space="preserve"> </w:t>
        </w:r>
      </w:ins>
      <w:ins w:id="217" w:author="asd" w:date="2019-10-26T17:17:00Z">
        <w:r>
          <w:rPr>
            <w:rStyle w:val="21"/>
            <w:rFonts w:hint="eastAsia" w:ascii="微软雅黑" w:hAnsi="微软雅黑"/>
          </w:rPr>
          <w:t>W</w:t>
        </w:r>
      </w:ins>
      <w:ins w:id="218" w:author="asd" w:date="2019-10-26T17:17:00Z">
        <w:r>
          <w:rPr>
            <w:rStyle w:val="21"/>
            <w:rFonts w:ascii="微软雅黑" w:hAnsi="微软雅黑"/>
          </w:rPr>
          <w:t>MS</w:t>
        </w:r>
      </w:ins>
      <w:ins w:id="219" w:author="asd" w:date="2019-10-26T17:17:00Z">
        <w:r>
          <w:rPr>
            <w:rStyle w:val="21"/>
            <w:rFonts w:hint="eastAsia" w:ascii="微软雅黑" w:hAnsi="微软雅黑"/>
          </w:rPr>
          <w:t>托盘信息回传接口</w:t>
        </w:r>
      </w:ins>
      <w:ins w:id="220" w:author="asd" w:date="2019-10-26T17:17:00Z">
        <w:r>
          <w:rPr/>
          <w:tab/>
        </w:r>
      </w:ins>
      <w:ins w:id="221" w:author="asd" w:date="2019-10-26T17:18:00Z">
        <w:r>
          <w:rPr>
            <w:rFonts w:hint="eastAsia"/>
          </w:rPr>
          <w:t>4</w:t>
        </w:r>
      </w:ins>
      <w:ins w:id="222" w:author="asd" w:date="2019-10-26T17:17:00Z">
        <w:r>
          <w:rPr>
            <w:rStyle w:val="21"/>
          </w:rPr>
          <w:fldChar w:fldCharType="end"/>
        </w:r>
      </w:ins>
    </w:p>
    <w:p>
      <w:pPr>
        <w:pStyle w:val="13"/>
        <w:tabs>
          <w:tab w:val="right" w:leader="dot" w:pos="8396"/>
        </w:tabs>
        <w:ind w:left="480"/>
        <w:rPr>
          <w:ins w:id="223" w:author="asd" w:date="2020-09-01T15:59:00Z"/>
          <w:rStyle w:val="21"/>
        </w:rPr>
      </w:pPr>
      <w:ins w:id="224" w:author="asd" w:date="2020-09-01T15:59:00Z">
        <w:r>
          <w:rPr>
            <w:rStyle w:val="21"/>
          </w:rPr>
          <w:fldChar w:fldCharType="begin"/>
        </w:r>
      </w:ins>
      <w:ins w:id="225" w:author="asd" w:date="2020-09-01T15:59:00Z">
        <w:r>
          <w:rPr>
            <w:rStyle w:val="21"/>
          </w:rPr>
          <w:instrText xml:space="preserve"> </w:instrText>
        </w:r>
      </w:ins>
      <w:ins w:id="226" w:author="asd" w:date="2020-09-01T15:59:00Z">
        <w:r>
          <w:rPr/>
          <w:instrText xml:space="preserve">HYPERLINK \l "_Toc14447956"</w:instrText>
        </w:r>
      </w:ins>
      <w:ins w:id="227" w:author="asd" w:date="2020-09-01T15:59:00Z">
        <w:r>
          <w:rPr>
            <w:rStyle w:val="21"/>
          </w:rPr>
          <w:instrText xml:space="preserve"> </w:instrText>
        </w:r>
      </w:ins>
      <w:ins w:id="228" w:author="asd" w:date="2020-09-01T15:59:00Z">
        <w:r>
          <w:rPr>
            <w:rStyle w:val="21"/>
          </w:rPr>
          <w:fldChar w:fldCharType="separate"/>
        </w:r>
      </w:ins>
      <w:ins w:id="229" w:author="asd" w:date="2020-09-01T15:59:00Z">
        <w:r>
          <w:rPr>
            <w:rStyle w:val="21"/>
            <w:rFonts w:ascii="微软雅黑" w:hAnsi="微软雅黑"/>
          </w:rPr>
          <w:t>2.</w:t>
        </w:r>
      </w:ins>
      <w:ins w:id="230" w:author="asd" w:date="2020-09-01T16:00:00Z">
        <w:r>
          <w:rPr>
            <w:rStyle w:val="21"/>
            <w:rFonts w:ascii="微软雅黑" w:hAnsi="微软雅黑"/>
          </w:rPr>
          <w:t>4</w:t>
        </w:r>
      </w:ins>
      <w:ins w:id="231" w:author="asd" w:date="2020-09-01T15:59:00Z">
        <w:r>
          <w:rPr/>
          <w:tab/>
        </w:r>
      </w:ins>
      <w:ins w:id="232" w:author="asd" w:date="2020-09-01T15:59:00Z">
        <w:r>
          <w:rPr>
            <w:rFonts w:hint="eastAsia"/>
          </w:rPr>
          <w:t>4</w:t>
        </w:r>
      </w:ins>
      <w:ins w:id="233" w:author="asd" w:date="2020-09-01T15:59:00Z">
        <w:r>
          <w:rPr>
            <w:rStyle w:val="21"/>
          </w:rPr>
          <w:fldChar w:fldCharType="end"/>
        </w:r>
      </w:ins>
    </w:p>
    <w:p>
      <w:pPr>
        <w:pStyle w:val="13"/>
        <w:tabs>
          <w:tab w:val="right" w:leader="dot" w:pos="8396"/>
        </w:tabs>
        <w:ind w:left="480"/>
        <w:rPr>
          <w:ins w:id="235" w:author="asd" w:date="2020-09-01T15:59:00Z"/>
          <w:rFonts w:hint="eastAsia" w:asciiTheme="minorHAnsi" w:hAnsiTheme="minorHAnsi" w:eastAsiaTheme="minorEastAsia" w:cstheme="minorBidi"/>
          <w:kern w:val="2"/>
          <w:sz w:val="21"/>
          <w:szCs w:val="22"/>
          <w:rPrChange w:id="236" w:author="asd" w:date="2020-09-01T16:00:00Z">
            <w:rPr>
              <w:ins w:id="237" w:author="asd" w:date="2020-09-01T15:59:00Z"/>
              <w:rFonts w:hint="eastAsia"/>
            </w:rPr>
          </w:rPrChange>
        </w:rPr>
        <w:pPrChange w:id="234" w:author="asd" w:date="2020-09-01T16:00:00Z">
          <w:pPr/>
        </w:pPrChange>
      </w:pPr>
      <w:ins w:id="238" w:author="asd" w:date="2020-09-01T15:59:00Z">
        <w:r>
          <w:rPr>
            <w:rStyle w:val="21"/>
          </w:rPr>
          <w:fldChar w:fldCharType="begin"/>
        </w:r>
      </w:ins>
      <w:ins w:id="239" w:author="asd" w:date="2020-09-01T15:59:00Z">
        <w:r>
          <w:rPr>
            <w:rStyle w:val="21"/>
          </w:rPr>
          <w:instrText xml:space="preserve"> </w:instrText>
        </w:r>
      </w:ins>
      <w:ins w:id="240" w:author="asd" w:date="2020-09-01T15:59:00Z">
        <w:r>
          <w:rPr/>
          <w:instrText xml:space="preserve">HYPERLINK \l "_Toc14447948"</w:instrText>
        </w:r>
      </w:ins>
      <w:ins w:id="241" w:author="asd" w:date="2020-09-01T15:59:00Z">
        <w:r>
          <w:rPr>
            <w:rStyle w:val="21"/>
          </w:rPr>
          <w:instrText xml:space="preserve"> </w:instrText>
        </w:r>
      </w:ins>
      <w:ins w:id="242" w:author="asd" w:date="2020-09-01T15:59:00Z">
        <w:r>
          <w:rPr>
            <w:rStyle w:val="21"/>
          </w:rPr>
          <w:fldChar w:fldCharType="separate"/>
        </w:r>
      </w:ins>
      <w:ins w:id="243" w:author="asd" w:date="2020-09-01T15:59:00Z">
        <w:r>
          <w:rPr>
            <w:rStyle w:val="21"/>
            <w:rFonts w:ascii="微软雅黑" w:hAnsi="微软雅黑"/>
          </w:rPr>
          <w:t xml:space="preserve"> </w:t>
        </w:r>
      </w:ins>
      <w:ins w:id="244" w:author="asd" w:date="2020-09-01T16:00:00Z">
        <w:r>
          <w:rPr>
            <w:rFonts w:hint="eastAsia" w:ascii="微软雅黑" w:hAnsi="微软雅黑"/>
            <w:sz w:val="21"/>
            <w:szCs w:val="21"/>
          </w:rPr>
          <w:t>备料明细发送W</w:t>
        </w:r>
      </w:ins>
      <w:ins w:id="245" w:author="asd" w:date="2020-09-01T16:00:00Z">
        <w:r>
          <w:rPr>
            <w:rFonts w:ascii="微软雅黑" w:hAnsi="微软雅黑"/>
            <w:sz w:val="21"/>
            <w:szCs w:val="21"/>
          </w:rPr>
          <w:t>MS</w:t>
        </w:r>
      </w:ins>
      <w:ins w:id="246" w:author="asd" w:date="2020-09-01T16:00:00Z">
        <w:r>
          <w:rPr>
            <w:rFonts w:hint="eastAsia" w:ascii="微软雅黑" w:hAnsi="微软雅黑"/>
            <w:sz w:val="21"/>
            <w:szCs w:val="21"/>
          </w:rPr>
          <w:t>接口</w:t>
        </w:r>
      </w:ins>
      <w:ins w:id="247" w:author="asd" w:date="2020-09-01T15:59:00Z">
        <w:r>
          <w:rPr/>
          <w:tab/>
        </w:r>
      </w:ins>
      <w:ins w:id="248" w:author="asd" w:date="2020-09-01T15:59:00Z">
        <w:r>
          <w:rPr>
            <w:rFonts w:hint="eastAsia"/>
          </w:rPr>
          <w:t>4</w:t>
        </w:r>
      </w:ins>
      <w:ins w:id="249" w:author="asd" w:date="2020-09-01T15:59:00Z">
        <w:r>
          <w:rPr>
            <w:rStyle w:val="21"/>
          </w:rPr>
          <w:fldChar w:fldCharType="end"/>
        </w:r>
      </w:ins>
    </w:p>
    <w:p>
      <w:pPr>
        <w:pStyle w:val="13"/>
        <w:tabs>
          <w:tab w:val="right" w:leader="dot" w:pos="8396"/>
        </w:tabs>
        <w:ind w:left="480"/>
        <w:rPr>
          <w:ins w:id="250" w:author="asd" w:date="2020-09-01T15:59:00Z"/>
          <w:rStyle w:val="21"/>
        </w:rPr>
      </w:pPr>
      <w:ins w:id="251" w:author="asd" w:date="2020-09-01T15:59:00Z">
        <w:r>
          <w:rPr>
            <w:rStyle w:val="21"/>
          </w:rPr>
          <w:fldChar w:fldCharType="begin"/>
        </w:r>
      </w:ins>
      <w:ins w:id="252" w:author="asd" w:date="2020-09-01T15:59:00Z">
        <w:r>
          <w:rPr>
            <w:rStyle w:val="21"/>
          </w:rPr>
          <w:instrText xml:space="preserve"> </w:instrText>
        </w:r>
      </w:ins>
      <w:ins w:id="253" w:author="asd" w:date="2020-09-01T15:59:00Z">
        <w:r>
          <w:rPr/>
          <w:instrText xml:space="preserve">HYPERLINK \l "_Toc14447956"</w:instrText>
        </w:r>
      </w:ins>
      <w:ins w:id="254" w:author="asd" w:date="2020-09-01T15:59:00Z">
        <w:r>
          <w:rPr>
            <w:rStyle w:val="21"/>
          </w:rPr>
          <w:instrText xml:space="preserve"> </w:instrText>
        </w:r>
      </w:ins>
      <w:ins w:id="255" w:author="asd" w:date="2020-09-01T15:59:00Z">
        <w:r>
          <w:rPr>
            <w:rStyle w:val="21"/>
          </w:rPr>
          <w:fldChar w:fldCharType="separate"/>
        </w:r>
      </w:ins>
      <w:ins w:id="256" w:author="asd" w:date="2020-09-01T15:59:00Z">
        <w:r>
          <w:rPr>
            <w:rStyle w:val="21"/>
            <w:rFonts w:ascii="微软雅黑" w:hAnsi="微软雅黑"/>
          </w:rPr>
          <w:t>2.</w:t>
        </w:r>
      </w:ins>
      <w:ins w:id="257" w:author="asd" w:date="2020-09-01T16:01:00Z">
        <w:r>
          <w:rPr>
            <w:rStyle w:val="21"/>
            <w:rFonts w:ascii="微软雅黑" w:hAnsi="微软雅黑"/>
          </w:rPr>
          <w:t>5</w:t>
        </w:r>
      </w:ins>
      <w:ins w:id="258" w:author="asd" w:date="2020-09-01T15:59:00Z">
        <w:r>
          <w:rPr/>
          <w:tab/>
        </w:r>
      </w:ins>
      <w:ins w:id="259" w:author="asd" w:date="2020-09-01T15:59:00Z">
        <w:r>
          <w:rPr>
            <w:rFonts w:hint="eastAsia"/>
          </w:rPr>
          <w:t>4</w:t>
        </w:r>
      </w:ins>
      <w:ins w:id="260" w:author="asd" w:date="2020-09-01T15:59:00Z">
        <w:r>
          <w:rPr>
            <w:rStyle w:val="21"/>
          </w:rPr>
          <w:fldChar w:fldCharType="end"/>
        </w:r>
      </w:ins>
    </w:p>
    <w:p>
      <w:pPr>
        <w:pStyle w:val="13"/>
        <w:tabs>
          <w:tab w:val="right" w:leader="dot" w:pos="8396"/>
        </w:tabs>
        <w:ind w:left="480"/>
        <w:rPr>
          <w:ins w:id="261" w:author="asd" w:date="2020-09-01T15:59:00Z"/>
          <w:rFonts w:asciiTheme="minorHAnsi" w:hAnsiTheme="minorHAnsi" w:eastAsiaTheme="minorEastAsia" w:cstheme="minorBidi"/>
          <w:kern w:val="2"/>
          <w:sz w:val="21"/>
          <w:szCs w:val="22"/>
        </w:rPr>
      </w:pPr>
      <w:ins w:id="262" w:author="asd" w:date="2020-09-01T15:59:00Z">
        <w:r>
          <w:rPr>
            <w:rStyle w:val="21"/>
          </w:rPr>
          <w:fldChar w:fldCharType="begin"/>
        </w:r>
      </w:ins>
      <w:ins w:id="263" w:author="asd" w:date="2020-09-01T15:59:00Z">
        <w:r>
          <w:rPr>
            <w:rStyle w:val="21"/>
          </w:rPr>
          <w:instrText xml:space="preserve"> </w:instrText>
        </w:r>
      </w:ins>
      <w:ins w:id="264" w:author="asd" w:date="2020-09-01T15:59:00Z">
        <w:r>
          <w:rPr/>
          <w:instrText xml:space="preserve">HYPERLINK \l "_Toc14447948"</w:instrText>
        </w:r>
      </w:ins>
      <w:ins w:id="265" w:author="asd" w:date="2020-09-01T15:59:00Z">
        <w:r>
          <w:rPr>
            <w:rStyle w:val="21"/>
          </w:rPr>
          <w:instrText xml:space="preserve"> </w:instrText>
        </w:r>
      </w:ins>
      <w:ins w:id="266" w:author="asd" w:date="2020-09-01T15:59:00Z">
        <w:r>
          <w:rPr>
            <w:rStyle w:val="21"/>
          </w:rPr>
          <w:fldChar w:fldCharType="separate"/>
        </w:r>
      </w:ins>
      <w:ins w:id="267" w:author="asd" w:date="2020-09-01T15:59:00Z">
        <w:r>
          <w:rPr>
            <w:rStyle w:val="21"/>
            <w:rFonts w:ascii="微软雅黑" w:hAnsi="微软雅黑"/>
          </w:rPr>
          <w:t xml:space="preserve"> </w:t>
        </w:r>
      </w:ins>
      <w:ins w:id="268" w:author="asd" w:date="2020-09-01T15:59:00Z">
        <w:del w:id="269" w:author="lifei" w:date="2020-09-03T15:23:35Z">
          <w:r>
            <w:rPr>
              <w:rFonts w:hint="default" w:ascii="微软雅黑" w:hAnsi="微软雅黑"/>
              <w:sz w:val="21"/>
              <w:szCs w:val="21"/>
              <w:lang w:val="en-US"/>
            </w:rPr>
            <w:delText>备料</w:delText>
          </w:r>
        </w:del>
      </w:ins>
      <w:ins w:id="270" w:author="lifei" w:date="2020-09-03T15:23:37Z">
        <w:r>
          <w:rPr>
            <w:rFonts w:hint="eastAsia" w:ascii="微软雅黑" w:hAnsi="微软雅黑"/>
            <w:sz w:val="21"/>
            <w:szCs w:val="21"/>
            <w:lang w:val="en-US" w:eastAsia="zh-CN"/>
          </w:rPr>
          <w:t>投料</w:t>
        </w:r>
      </w:ins>
      <w:ins w:id="271" w:author="asd" w:date="2020-09-01T16:01:00Z">
        <w:r>
          <w:rPr>
            <w:rFonts w:hint="eastAsia" w:ascii="微软雅黑" w:hAnsi="微软雅黑"/>
            <w:sz w:val="21"/>
            <w:szCs w:val="21"/>
          </w:rPr>
          <w:t>计划发送W</w:t>
        </w:r>
      </w:ins>
      <w:ins w:id="272" w:author="asd" w:date="2020-09-01T16:01:00Z">
        <w:r>
          <w:rPr>
            <w:rFonts w:ascii="微软雅黑" w:hAnsi="微软雅黑"/>
            <w:sz w:val="21"/>
            <w:szCs w:val="21"/>
          </w:rPr>
          <w:t>MS</w:t>
        </w:r>
      </w:ins>
      <w:ins w:id="273" w:author="asd" w:date="2020-09-01T16:01:00Z">
        <w:r>
          <w:rPr>
            <w:rFonts w:hint="eastAsia" w:ascii="微软雅黑" w:hAnsi="微软雅黑"/>
            <w:sz w:val="21"/>
            <w:szCs w:val="21"/>
          </w:rPr>
          <w:t>接口</w:t>
        </w:r>
      </w:ins>
      <w:ins w:id="274" w:author="asd" w:date="2020-09-01T15:59:00Z">
        <w:r>
          <w:rPr/>
          <w:tab/>
        </w:r>
      </w:ins>
      <w:ins w:id="275" w:author="asd" w:date="2020-09-01T15:59:00Z">
        <w:r>
          <w:rPr>
            <w:rFonts w:hint="eastAsia"/>
          </w:rPr>
          <w:t>4</w:t>
        </w:r>
      </w:ins>
      <w:ins w:id="276" w:author="asd" w:date="2020-09-01T15:59:00Z">
        <w:r>
          <w:rPr>
            <w:rStyle w:val="21"/>
          </w:rPr>
          <w:fldChar w:fldCharType="end"/>
        </w:r>
      </w:ins>
    </w:p>
    <w:p>
      <w:pPr>
        <w:pStyle w:val="13"/>
        <w:tabs>
          <w:tab w:val="right" w:leader="dot" w:pos="8396"/>
        </w:tabs>
        <w:ind w:left="480"/>
        <w:rPr>
          <w:ins w:id="277" w:author="asd" w:date="2020-09-01T15:59:00Z"/>
          <w:rStyle w:val="21"/>
        </w:rPr>
      </w:pPr>
      <w:ins w:id="278" w:author="asd" w:date="2020-09-01T15:59:00Z">
        <w:r>
          <w:rPr>
            <w:rStyle w:val="21"/>
          </w:rPr>
          <w:fldChar w:fldCharType="begin"/>
        </w:r>
      </w:ins>
      <w:ins w:id="279" w:author="asd" w:date="2020-09-01T15:59:00Z">
        <w:r>
          <w:rPr>
            <w:rStyle w:val="21"/>
          </w:rPr>
          <w:instrText xml:space="preserve"> </w:instrText>
        </w:r>
      </w:ins>
      <w:ins w:id="280" w:author="asd" w:date="2020-09-01T15:59:00Z">
        <w:r>
          <w:rPr/>
          <w:instrText xml:space="preserve">HYPERLINK \l "_Toc14447956"</w:instrText>
        </w:r>
      </w:ins>
      <w:ins w:id="281" w:author="asd" w:date="2020-09-01T15:59:00Z">
        <w:r>
          <w:rPr>
            <w:rStyle w:val="21"/>
          </w:rPr>
          <w:instrText xml:space="preserve"> </w:instrText>
        </w:r>
      </w:ins>
      <w:ins w:id="282" w:author="asd" w:date="2020-09-01T15:59:00Z">
        <w:r>
          <w:rPr>
            <w:rStyle w:val="21"/>
          </w:rPr>
          <w:fldChar w:fldCharType="separate"/>
        </w:r>
      </w:ins>
      <w:ins w:id="283" w:author="asd" w:date="2020-09-01T15:59:00Z">
        <w:r>
          <w:rPr>
            <w:rStyle w:val="21"/>
            <w:rFonts w:ascii="微软雅黑" w:hAnsi="微软雅黑"/>
          </w:rPr>
          <w:t>2.</w:t>
        </w:r>
      </w:ins>
      <w:ins w:id="284" w:author="asd" w:date="2020-09-01T16:01:00Z">
        <w:r>
          <w:rPr>
            <w:rStyle w:val="21"/>
            <w:rFonts w:ascii="微软雅黑" w:hAnsi="微软雅黑"/>
          </w:rPr>
          <w:t>6</w:t>
        </w:r>
      </w:ins>
      <w:ins w:id="285" w:author="asd" w:date="2020-09-01T15:59:00Z">
        <w:r>
          <w:rPr/>
          <w:tab/>
        </w:r>
      </w:ins>
      <w:ins w:id="286" w:author="asd" w:date="2020-09-01T15:59:00Z">
        <w:r>
          <w:rPr>
            <w:rFonts w:hint="eastAsia"/>
          </w:rPr>
          <w:t>4</w:t>
        </w:r>
      </w:ins>
      <w:ins w:id="287" w:author="asd" w:date="2020-09-01T15:59:00Z">
        <w:r>
          <w:rPr>
            <w:rStyle w:val="21"/>
          </w:rPr>
          <w:fldChar w:fldCharType="end"/>
        </w:r>
      </w:ins>
    </w:p>
    <w:p>
      <w:pPr>
        <w:pStyle w:val="13"/>
        <w:tabs>
          <w:tab w:val="right" w:leader="dot" w:pos="8396"/>
        </w:tabs>
        <w:ind w:left="480"/>
        <w:rPr>
          <w:ins w:id="288" w:author="asd" w:date="2020-09-01T15:59:00Z"/>
          <w:rFonts w:asciiTheme="minorHAnsi" w:hAnsiTheme="minorHAnsi" w:eastAsiaTheme="minorEastAsia" w:cstheme="minorBidi"/>
          <w:kern w:val="2"/>
          <w:sz w:val="21"/>
          <w:szCs w:val="22"/>
        </w:rPr>
      </w:pPr>
      <w:ins w:id="289" w:author="asd" w:date="2020-09-01T15:59:00Z">
        <w:r>
          <w:rPr>
            <w:rStyle w:val="21"/>
          </w:rPr>
          <w:fldChar w:fldCharType="begin"/>
        </w:r>
      </w:ins>
      <w:ins w:id="290" w:author="asd" w:date="2020-09-01T15:59:00Z">
        <w:r>
          <w:rPr>
            <w:rStyle w:val="21"/>
          </w:rPr>
          <w:instrText xml:space="preserve"> </w:instrText>
        </w:r>
      </w:ins>
      <w:ins w:id="291" w:author="asd" w:date="2020-09-01T15:59:00Z">
        <w:r>
          <w:rPr/>
          <w:instrText xml:space="preserve">HYPERLINK \l "_Toc14447948"</w:instrText>
        </w:r>
      </w:ins>
      <w:ins w:id="292" w:author="asd" w:date="2020-09-01T15:59:00Z">
        <w:r>
          <w:rPr>
            <w:rStyle w:val="21"/>
          </w:rPr>
          <w:instrText xml:space="preserve"> </w:instrText>
        </w:r>
      </w:ins>
      <w:ins w:id="293" w:author="asd" w:date="2020-09-01T15:59:00Z">
        <w:r>
          <w:rPr>
            <w:rStyle w:val="21"/>
          </w:rPr>
          <w:fldChar w:fldCharType="separate"/>
        </w:r>
      </w:ins>
      <w:ins w:id="294" w:author="asd" w:date="2020-09-01T15:59:00Z">
        <w:r>
          <w:rPr>
            <w:rStyle w:val="21"/>
            <w:rFonts w:ascii="微软雅黑" w:hAnsi="微软雅黑"/>
          </w:rPr>
          <w:t xml:space="preserve"> </w:t>
        </w:r>
      </w:ins>
      <w:ins w:id="295" w:author="asd" w:date="2020-09-01T15:59:00Z">
        <w:del w:id="296" w:author="lifei" w:date="2020-09-03T15:23:49Z">
          <w:r>
            <w:rPr>
              <w:rStyle w:val="21"/>
              <w:rFonts w:hint="default" w:ascii="微软雅黑" w:hAnsi="微软雅黑"/>
              <w:lang w:val="en-US"/>
            </w:rPr>
            <w:delText>获取WMS投料明细接口</w:delText>
          </w:r>
        </w:del>
      </w:ins>
      <w:ins w:id="297" w:author="lifei" w:date="2020-09-03T15:23:51Z">
        <w:r>
          <w:rPr>
            <w:rStyle w:val="21"/>
            <w:rFonts w:hint="eastAsia" w:ascii="微软雅黑" w:hAnsi="微软雅黑"/>
            <w:lang w:val="en-US" w:eastAsia="zh-CN"/>
          </w:rPr>
          <w:t>物料</w:t>
        </w:r>
      </w:ins>
      <w:ins w:id="298" w:author="lifei" w:date="2020-09-03T15:23:52Z">
        <w:r>
          <w:rPr>
            <w:rStyle w:val="21"/>
            <w:rFonts w:hint="eastAsia" w:ascii="微软雅黑" w:hAnsi="微软雅黑"/>
            <w:lang w:val="en-US" w:eastAsia="zh-CN"/>
          </w:rPr>
          <w:t>数据</w:t>
        </w:r>
      </w:ins>
      <w:ins w:id="299" w:author="lifei" w:date="2020-09-03T15:23:55Z">
        <w:r>
          <w:rPr>
            <w:rStyle w:val="21"/>
            <w:rFonts w:hint="eastAsia" w:ascii="微软雅黑" w:hAnsi="微软雅黑"/>
            <w:lang w:val="en-US" w:eastAsia="zh-CN"/>
          </w:rPr>
          <w:t>发送</w:t>
        </w:r>
      </w:ins>
      <w:ins w:id="300" w:author="lifei" w:date="2020-09-03T15:23:58Z">
        <w:r>
          <w:rPr>
            <w:rStyle w:val="21"/>
            <w:rFonts w:hint="eastAsia" w:ascii="微软雅黑" w:hAnsi="微软雅黑"/>
            <w:lang w:val="en-US" w:eastAsia="zh-CN"/>
          </w:rPr>
          <w:t>WMS</w:t>
        </w:r>
      </w:ins>
      <w:ins w:id="301" w:author="asd" w:date="2020-09-01T15:59:00Z">
        <w:r>
          <w:rPr/>
          <w:tab/>
        </w:r>
      </w:ins>
      <w:ins w:id="302" w:author="asd" w:date="2020-09-01T15:59:00Z">
        <w:r>
          <w:rPr>
            <w:rFonts w:hint="eastAsia"/>
          </w:rPr>
          <w:t>4</w:t>
        </w:r>
      </w:ins>
      <w:ins w:id="303" w:author="asd" w:date="2020-09-01T15:59:00Z">
        <w:r>
          <w:rPr>
            <w:rStyle w:val="21"/>
          </w:rPr>
          <w:fldChar w:fldCharType="end"/>
        </w:r>
      </w:ins>
    </w:p>
    <w:p>
      <w:pPr>
        <w:ind w:left="480" w:firstLine="630" w:firstLineChars="300"/>
        <w:rPr>
          <w:ins w:id="305" w:author="lenovo" w:date="2019-07-19T16:56:00Z"/>
          <w:del w:id="306" w:author="asd" w:date="2019-10-26T17:16:00Z"/>
          <w:rFonts w:asciiTheme="minorHAnsi" w:hAnsiTheme="minorHAnsi" w:eastAsiaTheme="minorEastAsia" w:cstheme="minorBidi"/>
          <w:kern w:val="2"/>
          <w:sz w:val="21"/>
          <w:szCs w:val="22"/>
        </w:rPr>
        <w:pPrChange w:id="304" w:author="asd" w:date="2019-10-26T17:15:00Z">
          <w:pPr>
            <w:pStyle w:val="13"/>
            <w:tabs>
              <w:tab w:val="right" w:leader="dot" w:pos="8396"/>
            </w:tabs>
            <w:ind w:left="480"/>
          </w:pPr>
        </w:pPrChange>
      </w:pPr>
    </w:p>
    <w:p>
      <w:pPr>
        <w:pStyle w:val="13"/>
        <w:tabs>
          <w:tab w:val="right" w:leader="dot" w:pos="8396"/>
        </w:tabs>
        <w:ind w:left="0" w:leftChars="0"/>
        <w:rPr>
          <w:ins w:id="308" w:author="lenovo" w:date="2019-07-19T16:56:00Z"/>
          <w:del w:id="309" w:author="asd" w:date="2020-08-27T14:10:00Z"/>
          <w:rFonts w:asciiTheme="minorHAnsi" w:hAnsiTheme="minorHAnsi" w:eastAsiaTheme="minorEastAsia" w:cstheme="minorBidi"/>
          <w:kern w:val="2"/>
          <w:sz w:val="21"/>
          <w:szCs w:val="22"/>
        </w:rPr>
        <w:pPrChange w:id="307" w:author="lenovo" w:date="2019-07-19T16:57:00Z">
          <w:pPr>
            <w:pStyle w:val="13"/>
            <w:tabs>
              <w:tab w:val="right" w:leader="dot" w:pos="8396"/>
            </w:tabs>
            <w:ind w:left="480"/>
          </w:pPr>
        </w:pPrChange>
      </w:pPr>
      <w:ins w:id="310" w:author="lenovo" w:date="2019-07-19T16:56:00Z">
        <w:del w:id="311" w:author="asd" w:date="2020-08-27T14:10:00Z">
          <w:r>
            <w:rPr>
              <w:rStyle w:val="21"/>
            </w:rPr>
            <w:fldChar w:fldCharType="begin"/>
          </w:r>
        </w:del>
      </w:ins>
      <w:ins w:id="312" w:author="lenovo" w:date="2019-07-19T16:56:00Z">
        <w:del w:id="313" w:author="asd" w:date="2020-08-27T14:10:00Z">
          <w:r>
            <w:rPr>
              <w:rStyle w:val="21"/>
            </w:rPr>
            <w:delInstrText xml:space="preserve"> </w:delInstrText>
          </w:r>
        </w:del>
      </w:ins>
      <w:ins w:id="314" w:author="lenovo" w:date="2019-07-19T16:56:00Z">
        <w:del w:id="315" w:author="asd" w:date="2020-08-27T14:10:00Z">
          <w:r>
            <w:rPr/>
            <w:delInstrText xml:space="preserve">HYPERLINK \l "_Toc14447957"</w:delInstrText>
          </w:r>
        </w:del>
      </w:ins>
      <w:ins w:id="316" w:author="lenovo" w:date="2019-07-19T16:56:00Z">
        <w:del w:id="317" w:author="asd" w:date="2020-08-27T14:10:00Z">
          <w:r>
            <w:rPr>
              <w:rStyle w:val="21"/>
            </w:rPr>
            <w:delInstrText xml:space="preserve"> </w:delInstrText>
          </w:r>
        </w:del>
      </w:ins>
      <w:ins w:id="318" w:author="lenovo" w:date="2019-07-19T16:56:00Z">
        <w:del w:id="319" w:author="asd" w:date="2020-08-27T14:10:00Z">
          <w:r>
            <w:rPr>
              <w:rStyle w:val="21"/>
            </w:rPr>
            <w:fldChar w:fldCharType="separate"/>
          </w:r>
        </w:del>
      </w:ins>
      <w:ins w:id="320" w:author="lenovo" w:date="2019-07-19T16:56:00Z">
        <w:del w:id="321" w:author="asd" w:date="2020-08-27T14:10:00Z">
          <w:r>
            <w:rPr>
              <w:rStyle w:val="21"/>
            </w:rPr>
            <w:delText xml:space="preserve">3 </w:delText>
          </w:r>
        </w:del>
      </w:ins>
      <w:ins w:id="322" w:author="lenovo" w:date="2019-07-19T16:56:00Z">
        <w:del w:id="323" w:author="asd" w:date="2020-08-27T14:10:00Z">
          <w:r>
            <w:rPr>
              <w:rStyle w:val="21"/>
              <w:rFonts w:ascii="微软雅黑" w:hAnsi="微软雅黑"/>
            </w:rPr>
            <w:delText>与SAP接口</w:delText>
          </w:r>
        </w:del>
      </w:ins>
      <w:ins w:id="324" w:author="lenovo" w:date="2019-07-19T16:56:00Z">
        <w:del w:id="325" w:author="asd" w:date="2020-08-27T14:10:00Z">
          <w:r>
            <w:rPr/>
            <w:tab/>
          </w:r>
        </w:del>
      </w:ins>
      <w:ins w:id="326" w:author="lenovo" w:date="2019-07-19T16:56:00Z">
        <w:del w:id="327" w:author="asd" w:date="2020-08-27T14:10:00Z">
          <w:r>
            <w:rPr/>
            <w:fldChar w:fldCharType="begin"/>
          </w:r>
        </w:del>
      </w:ins>
      <w:ins w:id="328" w:author="lenovo" w:date="2019-07-19T16:56:00Z">
        <w:del w:id="329" w:author="asd" w:date="2020-08-27T14:10:00Z">
          <w:r>
            <w:rPr/>
            <w:delInstrText xml:space="preserve"> PAGEREF _Toc14447957 \h </w:delInstrText>
          </w:r>
        </w:del>
      </w:ins>
      <w:del w:id="330" w:author="asd" w:date="2020-08-27T14:10:00Z">
        <w:r>
          <w:rPr/>
          <w:fldChar w:fldCharType="separate"/>
        </w:r>
      </w:del>
      <w:ins w:id="331" w:author="lenovo" w:date="2019-07-19T16:56:00Z">
        <w:del w:id="332" w:author="asd" w:date="2020-08-27T14:10:00Z">
          <w:r>
            <w:rPr/>
            <w:delText>4</w:delText>
          </w:r>
        </w:del>
      </w:ins>
      <w:ins w:id="333" w:author="lenovo" w:date="2019-07-19T16:56:00Z">
        <w:del w:id="334" w:author="asd" w:date="2020-08-27T14:10:00Z">
          <w:r>
            <w:rPr/>
            <w:fldChar w:fldCharType="end"/>
          </w:r>
        </w:del>
      </w:ins>
      <w:ins w:id="335" w:author="lenovo" w:date="2019-07-19T16:56:00Z">
        <w:del w:id="336" w:author="asd" w:date="2020-08-27T14:10:00Z">
          <w:r>
            <w:rPr>
              <w:rStyle w:val="21"/>
            </w:rPr>
            <w:fldChar w:fldCharType="end"/>
          </w:r>
        </w:del>
      </w:ins>
    </w:p>
    <w:p>
      <w:pPr>
        <w:pStyle w:val="13"/>
        <w:tabs>
          <w:tab w:val="right" w:leader="dot" w:pos="8396"/>
        </w:tabs>
        <w:ind w:left="480"/>
        <w:rPr>
          <w:ins w:id="337" w:author="lenovo" w:date="2019-07-19T16:56:00Z"/>
          <w:del w:id="338" w:author="asd" w:date="2020-08-27T14:10:00Z"/>
          <w:rFonts w:asciiTheme="minorHAnsi" w:hAnsiTheme="minorHAnsi" w:eastAsiaTheme="minorEastAsia" w:cstheme="minorBidi"/>
          <w:kern w:val="2"/>
          <w:sz w:val="21"/>
          <w:szCs w:val="22"/>
        </w:rPr>
      </w:pPr>
      <w:ins w:id="339" w:author="lenovo" w:date="2019-07-19T16:56:00Z">
        <w:del w:id="340" w:author="asd" w:date="2020-08-27T14:10:00Z">
          <w:r>
            <w:rPr>
              <w:rStyle w:val="21"/>
            </w:rPr>
            <w:fldChar w:fldCharType="begin"/>
          </w:r>
        </w:del>
      </w:ins>
      <w:ins w:id="341" w:author="lenovo" w:date="2019-07-19T16:56:00Z">
        <w:del w:id="342" w:author="asd" w:date="2020-08-27T14:10:00Z">
          <w:r>
            <w:rPr>
              <w:rStyle w:val="21"/>
            </w:rPr>
            <w:delInstrText xml:space="preserve"> </w:delInstrText>
          </w:r>
        </w:del>
      </w:ins>
      <w:ins w:id="343" w:author="lenovo" w:date="2019-07-19T16:56:00Z">
        <w:del w:id="344" w:author="asd" w:date="2020-08-27T14:10:00Z">
          <w:r>
            <w:rPr/>
            <w:delInstrText xml:space="preserve">HYPERLINK \l "_Toc14447958"</w:delInstrText>
          </w:r>
        </w:del>
      </w:ins>
      <w:ins w:id="345" w:author="lenovo" w:date="2019-07-19T16:56:00Z">
        <w:del w:id="346" w:author="asd" w:date="2020-08-27T14:10:00Z">
          <w:r>
            <w:rPr>
              <w:rStyle w:val="21"/>
            </w:rPr>
            <w:delInstrText xml:space="preserve"> </w:delInstrText>
          </w:r>
        </w:del>
      </w:ins>
      <w:ins w:id="347" w:author="lenovo" w:date="2019-07-19T16:56:00Z">
        <w:del w:id="348" w:author="asd" w:date="2020-08-27T14:10:00Z">
          <w:r>
            <w:rPr>
              <w:rStyle w:val="21"/>
            </w:rPr>
            <w:fldChar w:fldCharType="separate"/>
          </w:r>
        </w:del>
      </w:ins>
      <w:ins w:id="349" w:author="lenovo" w:date="2019-07-19T16:56:00Z">
        <w:del w:id="350" w:author="asd" w:date="2020-08-27T14:10:00Z">
          <w:r>
            <w:rPr>
              <w:rStyle w:val="21"/>
            </w:rPr>
            <w:delText>3.1</w:delText>
          </w:r>
        </w:del>
      </w:ins>
      <w:ins w:id="351" w:author="lenovo" w:date="2019-07-19T16:56:00Z">
        <w:del w:id="352" w:author="asd" w:date="2020-08-27T14:10:00Z">
          <w:r>
            <w:rPr>
              <w:rStyle w:val="21"/>
              <w:rFonts w:ascii="微软雅黑" w:hAnsi="微软雅黑"/>
            </w:rPr>
            <w:delText>同步采购订单接口</w:delText>
          </w:r>
        </w:del>
      </w:ins>
      <w:ins w:id="353" w:author="lenovo" w:date="2019-07-19T16:56:00Z">
        <w:del w:id="354" w:author="asd" w:date="2020-08-27T14:10:00Z">
          <w:r>
            <w:rPr/>
            <w:tab/>
          </w:r>
        </w:del>
      </w:ins>
      <w:ins w:id="355" w:author="lenovo" w:date="2019-07-19T16:56:00Z">
        <w:del w:id="356" w:author="asd" w:date="2020-08-27T14:10:00Z">
          <w:r>
            <w:rPr/>
            <w:fldChar w:fldCharType="begin"/>
          </w:r>
        </w:del>
      </w:ins>
      <w:ins w:id="357" w:author="lenovo" w:date="2019-07-19T16:56:00Z">
        <w:del w:id="358" w:author="asd" w:date="2020-08-27T14:10:00Z">
          <w:r>
            <w:rPr/>
            <w:delInstrText xml:space="preserve"> PAGEREF _Toc14447958 \h </w:delInstrText>
          </w:r>
        </w:del>
      </w:ins>
      <w:del w:id="359" w:author="asd" w:date="2020-08-27T14:10:00Z">
        <w:r>
          <w:rPr/>
          <w:fldChar w:fldCharType="separate"/>
        </w:r>
      </w:del>
      <w:ins w:id="360" w:author="lenovo" w:date="2019-07-19T16:56:00Z">
        <w:del w:id="361" w:author="asd" w:date="2020-08-27T14:10:00Z">
          <w:r>
            <w:rPr/>
            <w:delText>4</w:delText>
          </w:r>
        </w:del>
      </w:ins>
      <w:ins w:id="362" w:author="lenovo" w:date="2019-07-19T16:56:00Z">
        <w:del w:id="363" w:author="asd" w:date="2020-08-27T14:10:00Z">
          <w:r>
            <w:rPr/>
            <w:fldChar w:fldCharType="end"/>
          </w:r>
        </w:del>
      </w:ins>
      <w:ins w:id="364" w:author="lenovo" w:date="2019-07-19T16:56:00Z">
        <w:del w:id="365" w:author="asd" w:date="2020-08-27T14:10:00Z">
          <w:r>
            <w:rPr>
              <w:rStyle w:val="21"/>
            </w:rPr>
            <w:fldChar w:fldCharType="end"/>
          </w:r>
        </w:del>
      </w:ins>
    </w:p>
    <w:p>
      <w:pPr>
        <w:pStyle w:val="12"/>
        <w:tabs>
          <w:tab w:val="right" w:leader="dot" w:pos="8396"/>
        </w:tabs>
        <w:rPr>
          <w:del w:id="366" w:author="asd" w:date="2020-08-27T14:10:00Z"/>
        </w:rPr>
      </w:pPr>
    </w:p>
    <w:p>
      <w:pPr>
        <w:pStyle w:val="12"/>
        <w:tabs>
          <w:tab w:val="right" w:leader="dot" w:pos="8396"/>
        </w:tabs>
        <w:rPr>
          <w:del w:id="367" w:author="asd" w:date="2020-08-27T14:10:00Z"/>
          <w:rFonts w:ascii="微软雅黑" w:hAnsi="微软雅黑" w:eastAsia="微软雅黑" w:cstheme="minorBidi"/>
          <w:kern w:val="2"/>
          <w:sz w:val="21"/>
        </w:rPr>
      </w:pPr>
      <w:del w:id="368" w:author="asd" w:date="2020-08-27T14:10:00Z">
        <w:r>
          <w:rPr/>
          <w:fldChar w:fldCharType="begin"/>
        </w:r>
      </w:del>
      <w:del w:id="369" w:author="asd" w:date="2020-08-27T14:10:00Z">
        <w:r>
          <w:rPr/>
          <w:delInstrText xml:space="preserve"> HYPERLINK \l "_Toc530572262" </w:delInstrText>
        </w:r>
      </w:del>
      <w:del w:id="370" w:author="asd" w:date="2020-08-27T14:10:00Z">
        <w:r>
          <w:rPr/>
          <w:fldChar w:fldCharType="separate"/>
        </w:r>
      </w:del>
      <w:ins w:id="371" w:author="lenovo" w:date="2019-07-19T16:56:00Z">
        <w:del w:id="372" w:author="asd" w:date="2020-08-27T14:10:00Z">
          <w:r>
            <w:rPr>
              <w:rFonts w:hint="eastAsia"/>
              <w:b/>
              <w:bCs/>
            </w:rPr>
            <w:delText>错误!超链接引用无效。</w:delText>
          </w:r>
        </w:del>
      </w:ins>
      <w:del w:id="373" w:author="asd" w:date="2020-08-27T14:10:00Z">
        <w:r>
          <w:rPr>
            <w:rStyle w:val="21"/>
            <w:rFonts w:ascii="微软雅黑" w:hAnsi="微软雅黑" w:eastAsia="微软雅黑"/>
          </w:rPr>
          <w:delText>1 简介</w:delText>
        </w:r>
      </w:del>
      <w:del w:id="374" w:author="asd" w:date="2020-08-27T14:10:00Z">
        <w:r>
          <w:rPr>
            <w:rFonts w:ascii="微软雅黑" w:hAnsi="微软雅黑" w:eastAsia="微软雅黑"/>
          </w:rPr>
          <w:tab/>
        </w:r>
      </w:del>
      <w:del w:id="375" w:author="asd" w:date="2020-08-27T14:10:00Z">
        <w:r>
          <w:rPr>
            <w:rFonts w:ascii="微软雅黑" w:hAnsi="微软雅黑" w:eastAsia="微软雅黑"/>
          </w:rPr>
          <w:fldChar w:fldCharType="begin"/>
        </w:r>
      </w:del>
      <w:del w:id="376" w:author="asd" w:date="2020-08-27T14:10:00Z">
        <w:r>
          <w:rPr>
            <w:rFonts w:ascii="微软雅黑" w:hAnsi="微软雅黑" w:eastAsia="微软雅黑"/>
          </w:rPr>
          <w:delInstrText xml:space="preserve"> PAGEREF _Toc530572262 \h </w:delInstrText>
        </w:r>
      </w:del>
      <w:del w:id="377" w:author="asd" w:date="2020-08-27T14:10:00Z">
        <w:r>
          <w:rPr>
            <w:rFonts w:ascii="微软雅黑" w:hAnsi="微软雅黑" w:eastAsia="微软雅黑"/>
          </w:rPr>
          <w:fldChar w:fldCharType="separate"/>
        </w:r>
      </w:del>
      <w:del w:id="378" w:author="asd" w:date="2020-08-27T14:10:00Z">
        <w:r>
          <w:rPr>
            <w:rFonts w:ascii="微软雅黑" w:hAnsi="微软雅黑" w:eastAsia="微软雅黑"/>
          </w:rPr>
          <w:delText>1</w:delText>
        </w:r>
      </w:del>
      <w:del w:id="379" w:author="asd" w:date="2020-08-27T14:10:00Z">
        <w:r>
          <w:rPr>
            <w:rFonts w:ascii="微软雅黑" w:hAnsi="微软雅黑" w:eastAsia="微软雅黑"/>
          </w:rPr>
          <w:fldChar w:fldCharType="end"/>
        </w:r>
      </w:del>
      <w:del w:id="380" w:author="asd" w:date="2020-08-27T14:10:00Z">
        <w:r>
          <w:rPr>
            <w:rFonts w:ascii="微软雅黑" w:hAnsi="微软雅黑" w:eastAsia="微软雅黑"/>
          </w:rPr>
          <w:fldChar w:fldCharType="end"/>
        </w:r>
      </w:del>
    </w:p>
    <w:p>
      <w:pPr>
        <w:pStyle w:val="13"/>
        <w:tabs>
          <w:tab w:val="right" w:leader="dot" w:pos="8396"/>
        </w:tabs>
        <w:ind w:left="480"/>
        <w:rPr>
          <w:del w:id="381" w:author="asd" w:date="2020-08-27T14:10:00Z"/>
          <w:rFonts w:ascii="微软雅黑" w:hAnsi="微软雅黑" w:eastAsia="微软雅黑" w:cstheme="minorBidi"/>
          <w:kern w:val="2"/>
          <w:sz w:val="21"/>
        </w:rPr>
      </w:pPr>
      <w:del w:id="382" w:author="asd" w:date="2020-08-27T14:10:00Z">
        <w:r>
          <w:rPr/>
          <w:fldChar w:fldCharType="begin"/>
        </w:r>
      </w:del>
      <w:del w:id="383" w:author="asd" w:date="2020-08-27T14:10:00Z">
        <w:r>
          <w:rPr/>
          <w:delInstrText xml:space="preserve"> HYPERLINK \l "_Toc530572263" </w:delInstrText>
        </w:r>
      </w:del>
      <w:del w:id="384" w:author="asd" w:date="2020-08-27T14:10:00Z">
        <w:r>
          <w:rPr/>
          <w:fldChar w:fldCharType="separate"/>
        </w:r>
      </w:del>
      <w:ins w:id="385" w:author="lenovo" w:date="2019-07-19T16:56:00Z">
        <w:del w:id="386" w:author="asd" w:date="2020-08-27T14:10:00Z">
          <w:r>
            <w:rPr>
              <w:rFonts w:hint="eastAsia"/>
              <w:b/>
              <w:bCs/>
            </w:rPr>
            <w:delText>错误!超链接引用无效。</w:delText>
          </w:r>
        </w:del>
      </w:ins>
      <w:del w:id="387" w:author="asd" w:date="2020-08-27T14:10:00Z">
        <w:r>
          <w:rPr>
            <w:rStyle w:val="21"/>
            <w:rFonts w:ascii="微软雅黑" w:hAnsi="微软雅黑" w:eastAsia="微软雅黑"/>
          </w:rPr>
          <w:delText>1.1 文档概述</w:delText>
        </w:r>
      </w:del>
      <w:del w:id="388" w:author="asd" w:date="2020-08-27T14:10:00Z">
        <w:r>
          <w:rPr>
            <w:rFonts w:ascii="微软雅黑" w:hAnsi="微软雅黑" w:eastAsia="微软雅黑"/>
          </w:rPr>
          <w:tab/>
        </w:r>
      </w:del>
      <w:del w:id="389" w:author="asd" w:date="2020-08-27T14:10:00Z">
        <w:r>
          <w:rPr>
            <w:rFonts w:ascii="微软雅黑" w:hAnsi="微软雅黑" w:eastAsia="微软雅黑"/>
          </w:rPr>
          <w:fldChar w:fldCharType="begin"/>
        </w:r>
      </w:del>
      <w:del w:id="390" w:author="asd" w:date="2020-08-27T14:10:00Z">
        <w:r>
          <w:rPr>
            <w:rFonts w:ascii="微软雅黑" w:hAnsi="微软雅黑" w:eastAsia="微软雅黑"/>
          </w:rPr>
          <w:delInstrText xml:space="preserve"> PAGEREF _Toc530572263 \h </w:delInstrText>
        </w:r>
      </w:del>
      <w:del w:id="391" w:author="asd" w:date="2020-08-27T14:10:00Z">
        <w:r>
          <w:rPr>
            <w:rFonts w:ascii="微软雅黑" w:hAnsi="微软雅黑" w:eastAsia="微软雅黑"/>
          </w:rPr>
          <w:fldChar w:fldCharType="separate"/>
        </w:r>
      </w:del>
      <w:del w:id="392" w:author="asd" w:date="2020-08-27T14:10:00Z">
        <w:r>
          <w:rPr>
            <w:rFonts w:ascii="微软雅黑" w:hAnsi="微软雅黑" w:eastAsia="微软雅黑"/>
          </w:rPr>
          <w:delText>1</w:delText>
        </w:r>
      </w:del>
      <w:del w:id="393" w:author="asd" w:date="2020-08-27T14:10:00Z">
        <w:r>
          <w:rPr>
            <w:rFonts w:ascii="微软雅黑" w:hAnsi="微软雅黑" w:eastAsia="微软雅黑"/>
          </w:rPr>
          <w:fldChar w:fldCharType="end"/>
        </w:r>
      </w:del>
      <w:del w:id="394" w:author="asd" w:date="2020-08-27T14:10:00Z">
        <w:r>
          <w:rPr>
            <w:rFonts w:ascii="微软雅黑" w:hAnsi="微软雅黑" w:eastAsia="微软雅黑"/>
          </w:rPr>
          <w:fldChar w:fldCharType="end"/>
        </w:r>
      </w:del>
    </w:p>
    <w:p>
      <w:pPr>
        <w:pStyle w:val="13"/>
        <w:tabs>
          <w:tab w:val="right" w:leader="dot" w:pos="8396"/>
        </w:tabs>
        <w:ind w:left="480"/>
        <w:rPr>
          <w:del w:id="395" w:author="asd" w:date="2020-08-27T14:10:00Z"/>
          <w:rFonts w:ascii="微软雅黑" w:hAnsi="微软雅黑" w:eastAsia="微软雅黑" w:cstheme="minorBidi"/>
          <w:kern w:val="2"/>
          <w:sz w:val="21"/>
        </w:rPr>
      </w:pPr>
      <w:del w:id="396" w:author="asd" w:date="2020-08-27T14:10:00Z">
        <w:r>
          <w:rPr/>
          <w:fldChar w:fldCharType="begin"/>
        </w:r>
      </w:del>
      <w:del w:id="397" w:author="asd" w:date="2020-08-27T14:10:00Z">
        <w:r>
          <w:rPr/>
          <w:delInstrText xml:space="preserve"> HYPERLINK \l "_Toc530572264" </w:delInstrText>
        </w:r>
      </w:del>
      <w:del w:id="398" w:author="asd" w:date="2020-08-27T14:10:00Z">
        <w:r>
          <w:rPr/>
          <w:fldChar w:fldCharType="separate"/>
        </w:r>
      </w:del>
      <w:ins w:id="399" w:author="lenovo" w:date="2019-07-19T16:56:00Z">
        <w:del w:id="400" w:author="asd" w:date="2020-08-27T14:10:00Z">
          <w:r>
            <w:rPr>
              <w:rFonts w:hint="eastAsia"/>
              <w:b/>
              <w:bCs/>
            </w:rPr>
            <w:delText>错误!超链接引用无效。</w:delText>
          </w:r>
        </w:del>
      </w:ins>
      <w:del w:id="401" w:author="asd" w:date="2020-08-27T14:10:00Z">
        <w:r>
          <w:rPr>
            <w:rStyle w:val="21"/>
            <w:rFonts w:ascii="微软雅黑" w:hAnsi="微软雅黑" w:eastAsia="微软雅黑"/>
          </w:rPr>
          <w:delText>1.2 阅读对象及阅读建议</w:delText>
        </w:r>
      </w:del>
      <w:del w:id="402" w:author="asd" w:date="2020-08-27T14:10:00Z">
        <w:r>
          <w:rPr>
            <w:rFonts w:ascii="微软雅黑" w:hAnsi="微软雅黑" w:eastAsia="微软雅黑"/>
          </w:rPr>
          <w:tab/>
        </w:r>
      </w:del>
      <w:del w:id="403" w:author="asd" w:date="2020-08-27T14:10:00Z">
        <w:r>
          <w:rPr>
            <w:rFonts w:ascii="微软雅黑" w:hAnsi="微软雅黑" w:eastAsia="微软雅黑"/>
          </w:rPr>
          <w:fldChar w:fldCharType="begin"/>
        </w:r>
      </w:del>
      <w:del w:id="404" w:author="asd" w:date="2020-08-27T14:10:00Z">
        <w:r>
          <w:rPr>
            <w:rFonts w:ascii="微软雅黑" w:hAnsi="微软雅黑" w:eastAsia="微软雅黑"/>
          </w:rPr>
          <w:delInstrText xml:space="preserve"> PAGEREF _Toc530572264 \h </w:delInstrText>
        </w:r>
      </w:del>
      <w:del w:id="405" w:author="asd" w:date="2020-08-27T14:10:00Z">
        <w:r>
          <w:rPr>
            <w:rFonts w:ascii="微软雅黑" w:hAnsi="微软雅黑" w:eastAsia="微软雅黑"/>
          </w:rPr>
          <w:fldChar w:fldCharType="separate"/>
        </w:r>
      </w:del>
      <w:del w:id="406" w:author="asd" w:date="2020-08-27T14:10:00Z">
        <w:r>
          <w:rPr>
            <w:rFonts w:ascii="微软雅黑" w:hAnsi="微软雅黑" w:eastAsia="微软雅黑"/>
          </w:rPr>
          <w:delText>1</w:delText>
        </w:r>
      </w:del>
      <w:del w:id="407" w:author="asd" w:date="2020-08-27T14:10:00Z">
        <w:r>
          <w:rPr>
            <w:rFonts w:ascii="微软雅黑" w:hAnsi="微软雅黑" w:eastAsia="微软雅黑"/>
          </w:rPr>
          <w:fldChar w:fldCharType="end"/>
        </w:r>
      </w:del>
      <w:del w:id="408" w:author="asd" w:date="2020-08-27T14:10:00Z">
        <w:r>
          <w:rPr>
            <w:rFonts w:ascii="微软雅黑" w:hAnsi="微软雅黑" w:eastAsia="微软雅黑"/>
          </w:rPr>
          <w:fldChar w:fldCharType="end"/>
        </w:r>
      </w:del>
    </w:p>
    <w:p>
      <w:pPr>
        <w:pStyle w:val="12"/>
        <w:tabs>
          <w:tab w:val="right" w:leader="dot" w:pos="8396"/>
        </w:tabs>
        <w:rPr>
          <w:del w:id="409" w:author="asd" w:date="2020-08-27T14:10:00Z"/>
          <w:rFonts w:ascii="微软雅黑" w:hAnsi="微软雅黑" w:eastAsia="微软雅黑" w:cstheme="minorBidi"/>
          <w:kern w:val="2"/>
          <w:sz w:val="21"/>
        </w:rPr>
      </w:pPr>
      <w:del w:id="410" w:author="asd" w:date="2020-08-27T14:10:00Z">
        <w:r>
          <w:rPr>
            <w:rStyle w:val="21"/>
            <w:rFonts w:ascii="微软雅黑" w:hAnsi="微软雅黑" w:eastAsia="微软雅黑"/>
          </w:rPr>
          <w:fldChar w:fldCharType="begin"/>
        </w:r>
      </w:del>
      <w:del w:id="411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412" w:author="asd" w:date="2020-08-27T14:10:00Z">
        <w:r>
          <w:rPr>
            <w:rFonts w:ascii="微软雅黑" w:hAnsi="微软雅黑" w:eastAsia="微软雅黑"/>
          </w:rPr>
          <w:delInstrText xml:space="preserve">HYPERLINK \l "_Toc530572265"</w:delInstrText>
        </w:r>
      </w:del>
      <w:del w:id="413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414" w:author="asd" w:date="2020-08-27T14:10:00Z">
        <w:r>
          <w:rPr>
            <w:rStyle w:val="21"/>
            <w:rFonts w:ascii="微软雅黑" w:hAnsi="微软雅黑" w:eastAsia="微软雅黑"/>
          </w:rPr>
          <w:fldChar w:fldCharType="separate"/>
        </w:r>
      </w:del>
      <w:ins w:id="415" w:author="lenovo" w:date="2019-07-19T16:56:00Z">
        <w:del w:id="416" w:author="asd" w:date="2020-08-27T14:10:00Z">
          <w:r>
            <w:rPr>
              <w:rStyle w:val="21"/>
              <w:rFonts w:hint="eastAsia" w:ascii="微软雅黑" w:hAnsi="微软雅黑" w:eastAsia="微软雅黑"/>
              <w:b/>
              <w:bCs/>
            </w:rPr>
            <w:delText>错误!超链接引用无效。</w:delText>
          </w:r>
        </w:del>
      </w:ins>
      <w:del w:id="417" w:author="asd" w:date="2020-08-27T14:10:00Z">
        <w:r>
          <w:rPr>
            <w:rStyle w:val="21"/>
            <w:rFonts w:ascii="微软雅黑" w:hAnsi="微软雅黑" w:eastAsia="微软雅黑"/>
          </w:rPr>
          <w:delText>2 签名和对称加密机制</w:delText>
        </w:r>
      </w:del>
      <w:del w:id="418" w:author="asd" w:date="2020-08-27T14:10:00Z">
        <w:r>
          <w:rPr>
            <w:rFonts w:ascii="微软雅黑" w:hAnsi="微软雅黑" w:eastAsia="微软雅黑"/>
          </w:rPr>
          <w:tab/>
        </w:r>
      </w:del>
      <w:del w:id="419" w:author="asd" w:date="2020-08-27T14:10:00Z">
        <w:r>
          <w:rPr>
            <w:rFonts w:ascii="微软雅黑" w:hAnsi="微软雅黑" w:eastAsia="微软雅黑"/>
          </w:rPr>
          <w:fldChar w:fldCharType="begin"/>
        </w:r>
      </w:del>
      <w:del w:id="420" w:author="asd" w:date="2020-08-27T14:10:00Z">
        <w:r>
          <w:rPr>
            <w:rFonts w:ascii="微软雅黑" w:hAnsi="微软雅黑" w:eastAsia="微软雅黑"/>
          </w:rPr>
          <w:delInstrText xml:space="preserve"> PAGEREF _Toc530572265 \h </w:delInstrText>
        </w:r>
      </w:del>
      <w:del w:id="421" w:author="asd" w:date="2020-08-27T14:10:00Z">
        <w:r>
          <w:rPr>
            <w:rFonts w:ascii="微软雅黑" w:hAnsi="微软雅黑" w:eastAsia="微软雅黑"/>
          </w:rPr>
          <w:fldChar w:fldCharType="separate"/>
        </w:r>
      </w:del>
      <w:del w:id="422" w:author="asd" w:date="2020-08-27T14:10:00Z">
        <w:r>
          <w:rPr>
            <w:rFonts w:ascii="微软雅黑" w:hAnsi="微软雅黑" w:eastAsia="微软雅黑"/>
          </w:rPr>
          <w:delText>1</w:delText>
        </w:r>
      </w:del>
      <w:del w:id="423" w:author="asd" w:date="2020-08-27T14:10:00Z">
        <w:r>
          <w:rPr>
            <w:rFonts w:ascii="微软雅黑" w:hAnsi="微软雅黑" w:eastAsia="微软雅黑"/>
          </w:rPr>
          <w:fldChar w:fldCharType="end"/>
        </w:r>
      </w:del>
      <w:del w:id="424" w:author="asd" w:date="2020-08-27T14:10:00Z">
        <w:r>
          <w:rPr>
            <w:rStyle w:val="21"/>
            <w:rFonts w:ascii="微软雅黑" w:hAnsi="微软雅黑" w:eastAsia="微软雅黑"/>
          </w:rPr>
          <w:fldChar w:fldCharType="end"/>
        </w:r>
      </w:del>
    </w:p>
    <w:p>
      <w:pPr>
        <w:pStyle w:val="12"/>
        <w:tabs>
          <w:tab w:val="right" w:leader="dot" w:pos="8396"/>
        </w:tabs>
        <w:rPr>
          <w:del w:id="425" w:author="asd" w:date="2020-08-27T14:10:00Z"/>
          <w:rFonts w:ascii="微软雅黑" w:hAnsi="微软雅黑" w:eastAsia="微软雅黑" w:cstheme="minorBidi"/>
          <w:kern w:val="2"/>
          <w:sz w:val="21"/>
        </w:rPr>
      </w:pPr>
      <w:del w:id="426" w:author="asd" w:date="2020-08-27T14:10:00Z">
        <w:r>
          <w:rPr>
            <w:rStyle w:val="21"/>
            <w:rFonts w:ascii="微软雅黑" w:hAnsi="微软雅黑" w:eastAsia="微软雅黑"/>
          </w:rPr>
          <w:fldChar w:fldCharType="begin"/>
        </w:r>
      </w:del>
      <w:del w:id="427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428" w:author="asd" w:date="2020-08-27T14:10:00Z">
        <w:r>
          <w:rPr>
            <w:rFonts w:ascii="微软雅黑" w:hAnsi="微软雅黑" w:eastAsia="微软雅黑"/>
          </w:rPr>
          <w:delInstrText xml:space="preserve">HYPERLINK \l "_Toc530572266"</w:delInstrText>
        </w:r>
      </w:del>
      <w:del w:id="429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430" w:author="asd" w:date="2020-08-27T14:10:00Z">
        <w:r>
          <w:rPr>
            <w:rStyle w:val="21"/>
            <w:rFonts w:ascii="微软雅黑" w:hAnsi="微软雅黑" w:eastAsia="微软雅黑"/>
          </w:rPr>
          <w:fldChar w:fldCharType="separate"/>
        </w:r>
      </w:del>
      <w:ins w:id="431" w:author="lenovo" w:date="2019-07-19T16:56:00Z">
        <w:del w:id="432" w:author="asd" w:date="2020-08-27T14:10:00Z">
          <w:r>
            <w:rPr>
              <w:rStyle w:val="21"/>
              <w:rFonts w:hint="eastAsia" w:ascii="微软雅黑" w:hAnsi="微软雅黑" w:eastAsia="微软雅黑"/>
              <w:b/>
              <w:bCs/>
            </w:rPr>
            <w:delText>错误!超链接引用无效。</w:delText>
          </w:r>
        </w:del>
      </w:ins>
      <w:del w:id="433" w:author="asd" w:date="2020-08-27T14:10:00Z">
        <w:r>
          <w:rPr>
            <w:rStyle w:val="21"/>
            <w:rFonts w:ascii="微软雅黑" w:hAnsi="微软雅黑" w:eastAsia="微软雅黑"/>
          </w:rPr>
          <w:delText>3 放款接口流</w:delText>
        </w:r>
      </w:del>
      <w:del w:id="434" w:author="asd" w:date="2020-08-27T14:10:00Z">
        <w:r>
          <w:rPr>
            <w:rFonts w:ascii="微软雅黑" w:hAnsi="微软雅黑" w:eastAsia="微软雅黑"/>
          </w:rPr>
          <w:tab/>
        </w:r>
      </w:del>
      <w:del w:id="435" w:author="asd" w:date="2020-08-27T14:10:00Z">
        <w:r>
          <w:rPr>
            <w:rFonts w:ascii="微软雅黑" w:hAnsi="微软雅黑" w:eastAsia="微软雅黑"/>
          </w:rPr>
          <w:fldChar w:fldCharType="begin"/>
        </w:r>
      </w:del>
      <w:del w:id="436" w:author="asd" w:date="2020-08-27T14:10:00Z">
        <w:r>
          <w:rPr>
            <w:rFonts w:ascii="微软雅黑" w:hAnsi="微软雅黑" w:eastAsia="微软雅黑"/>
          </w:rPr>
          <w:delInstrText xml:space="preserve"> PAGEREF _Toc530572266 \h </w:delInstrText>
        </w:r>
      </w:del>
      <w:del w:id="437" w:author="asd" w:date="2020-08-27T14:10:00Z">
        <w:r>
          <w:rPr>
            <w:rFonts w:ascii="微软雅黑" w:hAnsi="微软雅黑" w:eastAsia="微软雅黑"/>
          </w:rPr>
          <w:fldChar w:fldCharType="separate"/>
        </w:r>
      </w:del>
      <w:del w:id="438" w:author="asd" w:date="2020-08-27T14:10:00Z">
        <w:r>
          <w:rPr>
            <w:rFonts w:ascii="微软雅黑" w:hAnsi="微软雅黑" w:eastAsia="微软雅黑"/>
          </w:rPr>
          <w:delText>3</w:delText>
        </w:r>
      </w:del>
      <w:del w:id="439" w:author="asd" w:date="2020-08-27T14:10:00Z">
        <w:r>
          <w:rPr>
            <w:rFonts w:ascii="微软雅黑" w:hAnsi="微软雅黑" w:eastAsia="微软雅黑"/>
          </w:rPr>
          <w:fldChar w:fldCharType="end"/>
        </w:r>
      </w:del>
      <w:del w:id="440" w:author="asd" w:date="2020-08-27T14:10:00Z">
        <w:r>
          <w:rPr>
            <w:rStyle w:val="21"/>
            <w:rFonts w:ascii="微软雅黑" w:hAnsi="微软雅黑" w:eastAsia="微软雅黑"/>
          </w:rPr>
          <w:fldChar w:fldCharType="end"/>
        </w:r>
      </w:del>
    </w:p>
    <w:p>
      <w:pPr>
        <w:pStyle w:val="13"/>
        <w:tabs>
          <w:tab w:val="right" w:leader="dot" w:pos="8396"/>
        </w:tabs>
        <w:ind w:left="480"/>
        <w:rPr>
          <w:del w:id="441" w:author="asd" w:date="2020-08-27T14:10:00Z"/>
          <w:rFonts w:ascii="微软雅黑" w:hAnsi="微软雅黑" w:eastAsia="微软雅黑" w:cstheme="minorBidi"/>
          <w:kern w:val="2"/>
          <w:sz w:val="21"/>
        </w:rPr>
      </w:pPr>
      <w:del w:id="442" w:author="asd" w:date="2020-08-27T14:10:00Z">
        <w:r>
          <w:rPr>
            <w:rStyle w:val="21"/>
            <w:rFonts w:ascii="微软雅黑" w:hAnsi="微软雅黑" w:eastAsia="微软雅黑"/>
          </w:rPr>
          <w:fldChar w:fldCharType="begin"/>
        </w:r>
      </w:del>
      <w:del w:id="443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444" w:author="asd" w:date="2020-08-27T14:10:00Z">
        <w:r>
          <w:rPr>
            <w:rFonts w:ascii="微软雅黑" w:hAnsi="微软雅黑" w:eastAsia="微软雅黑"/>
          </w:rPr>
          <w:delInstrText xml:space="preserve">HYPERLINK \l "_Toc530572267"</w:delInstrText>
        </w:r>
      </w:del>
      <w:del w:id="445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446" w:author="asd" w:date="2020-08-27T14:10:00Z">
        <w:r>
          <w:rPr>
            <w:rStyle w:val="21"/>
            <w:rFonts w:ascii="微软雅黑" w:hAnsi="微软雅黑" w:eastAsia="微软雅黑"/>
          </w:rPr>
          <w:fldChar w:fldCharType="separate"/>
        </w:r>
      </w:del>
      <w:ins w:id="447" w:author="lenovo" w:date="2019-07-19T16:56:00Z">
        <w:del w:id="448" w:author="asd" w:date="2020-08-27T14:10:00Z">
          <w:r>
            <w:rPr>
              <w:rStyle w:val="21"/>
              <w:rFonts w:hint="eastAsia" w:ascii="微软雅黑" w:hAnsi="微软雅黑" w:eastAsia="微软雅黑"/>
              <w:b/>
              <w:bCs/>
            </w:rPr>
            <w:delText>错误!超链接引用无效。</w:delText>
          </w:r>
        </w:del>
      </w:ins>
      <w:del w:id="449" w:author="asd" w:date="2020-08-27T14:10:00Z">
        <w:r>
          <w:rPr>
            <w:rStyle w:val="21"/>
            <w:rFonts w:ascii="微软雅黑" w:hAnsi="微软雅黑" w:eastAsia="微软雅黑"/>
          </w:rPr>
          <w:delText xml:space="preserve">3.1 </w:delText>
        </w:r>
      </w:del>
      <w:del w:id="450" w:author="asd" w:date="2020-08-27T14:10:00Z">
        <w:r>
          <w:rPr>
            <w:rStyle w:val="21"/>
            <w:rFonts w:hint="eastAsia" w:ascii="微软雅黑" w:hAnsi="微软雅黑" w:eastAsia="微软雅黑"/>
          </w:rPr>
          <w:delText>放款接口</w:delText>
        </w:r>
      </w:del>
      <w:del w:id="451" w:author="asd" w:date="2020-08-27T14:10:00Z">
        <w:r>
          <w:rPr>
            <w:rFonts w:ascii="微软雅黑" w:hAnsi="微软雅黑" w:eastAsia="微软雅黑"/>
          </w:rPr>
          <w:tab/>
        </w:r>
      </w:del>
      <w:del w:id="452" w:author="asd" w:date="2020-08-27T14:10:00Z">
        <w:r>
          <w:rPr>
            <w:rFonts w:ascii="微软雅黑" w:hAnsi="微软雅黑" w:eastAsia="微软雅黑"/>
          </w:rPr>
          <w:fldChar w:fldCharType="begin"/>
        </w:r>
      </w:del>
      <w:del w:id="453" w:author="asd" w:date="2020-08-27T14:10:00Z">
        <w:r>
          <w:rPr>
            <w:rFonts w:ascii="微软雅黑" w:hAnsi="微软雅黑" w:eastAsia="微软雅黑"/>
          </w:rPr>
          <w:delInstrText xml:space="preserve"> PAGEREF _Toc530572267 \h </w:delInstrText>
        </w:r>
      </w:del>
      <w:del w:id="454" w:author="asd" w:date="2020-08-27T14:10:00Z">
        <w:r>
          <w:rPr>
            <w:rFonts w:ascii="微软雅黑" w:hAnsi="微软雅黑" w:eastAsia="微软雅黑"/>
          </w:rPr>
          <w:fldChar w:fldCharType="separate"/>
        </w:r>
      </w:del>
      <w:del w:id="455" w:author="asd" w:date="2020-08-27T14:10:00Z">
        <w:r>
          <w:rPr>
            <w:rFonts w:ascii="微软雅黑" w:hAnsi="微软雅黑" w:eastAsia="微软雅黑"/>
          </w:rPr>
          <w:delText>4</w:delText>
        </w:r>
      </w:del>
      <w:del w:id="456" w:author="asd" w:date="2020-08-27T14:10:00Z">
        <w:r>
          <w:rPr>
            <w:rFonts w:ascii="微软雅黑" w:hAnsi="微软雅黑" w:eastAsia="微软雅黑"/>
          </w:rPr>
          <w:fldChar w:fldCharType="end"/>
        </w:r>
      </w:del>
      <w:del w:id="457" w:author="asd" w:date="2020-08-27T14:10:00Z">
        <w:r>
          <w:rPr>
            <w:rStyle w:val="21"/>
            <w:rFonts w:ascii="微软雅黑" w:hAnsi="微软雅黑" w:eastAsia="微软雅黑"/>
          </w:rPr>
          <w:fldChar w:fldCharType="end"/>
        </w:r>
      </w:del>
    </w:p>
    <w:p>
      <w:pPr>
        <w:pStyle w:val="13"/>
        <w:tabs>
          <w:tab w:val="right" w:leader="dot" w:pos="8396"/>
        </w:tabs>
        <w:ind w:left="480"/>
        <w:rPr>
          <w:del w:id="458" w:author="asd" w:date="2020-08-27T14:10:00Z"/>
          <w:rFonts w:ascii="微软雅黑" w:hAnsi="微软雅黑" w:eastAsia="微软雅黑" w:cstheme="minorBidi"/>
          <w:kern w:val="2"/>
          <w:sz w:val="21"/>
        </w:rPr>
      </w:pPr>
      <w:del w:id="459" w:author="asd" w:date="2020-08-27T14:10:00Z">
        <w:r>
          <w:rPr>
            <w:rStyle w:val="21"/>
            <w:rFonts w:ascii="微软雅黑" w:hAnsi="微软雅黑" w:eastAsia="微软雅黑"/>
          </w:rPr>
          <w:fldChar w:fldCharType="begin"/>
        </w:r>
      </w:del>
      <w:del w:id="460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461" w:author="asd" w:date="2020-08-27T14:10:00Z">
        <w:r>
          <w:rPr>
            <w:rFonts w:ascii="微软雅黑" w:hAnsi="微软雅黑" w:eastAsia="微软雅黑"/>
          </w:rPr>
          <w:delInstrText xml:space="preserve">HYPERLINK \l "_Toc530572268"</w:delInstrText>
        </w:r>
      </w:del>
      <w:del w:id="462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463" w:author="asd" w:date="2020-08-27T14:10:00Z">
        <w:r>
          <w:rPr>
            <w:rStyle w:val="21"/>
            <w:rFonts w:ascii="微软雅黑" w:hAnsi="微软雅黑" w:eastAsia="微软雅黑"/>
          </w:rPr>
          <w:fldChar w:fldCharType="separate"/>
        </w:r>
      </w:del>
      <w:ins w:id="464" w:author="lenovo" w:date="2019-07-19T16:56:00Z">
        <w:del w:id="465" w:author="asd" w:date="2020-08-27T14:10:00Z">
          <w:r>
            <w:rPr>
              <w:rStyle w:val="21"/>
              <w:rFonts w:hint="eastAsia" w:ascii="微软雅黑" w:hAnsi="微软雅黑" w:eastAsia="微软雅黑"/>
              <w:b/>
              <w:bCs/>
            </w:rPr>
            <w:delText>错误!超链接引用无效。</w:delText>
          </w:r>
        </w:del>
      </w:ins>
      <w:del w:id="466" w:author="asd" w:date="2020-08-27T14:10:00Z">
        <w:r>
          <w:rPr>
            <w:rStyle w:val="21"/>
            <w:rFonts w:ascii="微软雅黑" w:hAnsi="微软雅黑" w:eastAsia="微软雅黑"/>
          </w:rPr>
          <w:delText>3.2 放款回调接口</w:delText>
        </w:r>
      </w:del>
      <w:del w:id="467" w:author="asd" w:date="2020-08-27T14:10:00Z">
        <w:r>
          <w:rPr>
            <w:rFonts w:ascii="微软雅黑" w:hAnsi="微软雅黑" w:eastAsia="微软雅黑"/>
          </w:rPr>
          <w:tab/>
        </w:r>
      </w:del>
      <w:del w:id="468" w:author="asd" w:date="2020-08-27T14:10:00Z">
        <w:r>
          <w:rPr>
            <w:rFonts w:ascii="微软雅黑" w:hAnsi="微软雅黑" w:eastAsia="微软雅黑"/>
          </w:rPr>
          <w:fldChar w:fldCharType="begin"/>
        </w:r>
      </w:del>
      <w:del w:id="469" w:author="asd" w:date="2020-08-27T14:10:00Z">
        <w:r>
          <w:rPr>
            <w:rFonts w:ascii="微软雅黑" w:hAnsi="微软雅黑" w:eastAsia="微软雅黑"/>
          </w:rPr>
          <w:delInstrText xml:space="preserve"> PAGEREF _Toc530572268 \h </w:delInstrText>
        </w:r>
      </w:del>
      <w:del w:id="470" w:author="asd" w:date="2020-08-27T14:10:00Z">
        <w:r>
          <w:rPr>
            <w:rFonts w:ascii="微软雅黑" w:hAnsi="微软雅黑" w:eastAsia="微软雅黑"/>
          </w:rPr>
          <w:fldChar w:fldCharType="separate"/>
        </w:r>
      </w:del>
      <w:del w:id="471" w:author="asd" w:date="2020-08-27T14:10:00Z">
        <w:r>
          <w:rPr>
            <w:rFonts w:ascii="微软雅黑" w:hAnsi="微软雅黑" w:eastAsia="微软雅黑"/>
          </w:rPr>
          <w:delText>7</w:delText>
        </w:r>
      </w:del>
      <w:del w:id="472" w:author="asd" w:date="2020-08-27T14:10:00Z">
        <w:r>
          <w:rPr>
            <w:rFonts w:ascii="微软雅黑" w:hAnsi="微软雅黑" w:eastAsia="微软雅黑"/>
          </w:rPr>
          <w:fldChar w:fldCharType="end"/>
        </w:r>
      </w:del>
      <w:del w:id="473" w:author="asd" w:date="2020-08-27T14:10:00Z">
        <w:r>
          <w:rPr>
            <w:rStyle w:val="21"/>
            <w:rFonts w:ascii="微软雅黑" w:hAnsi="微软雅黑" w:eastAsia="微软雅黑"/>
          </w:rPr>
          <w:fldChar w:fldCharType="end"/>
        </w:r>
      </w:del>
    </w:p>
    <w:p>
      <w:pPr>
        <w:pStyle w:val="13"/>
        <w:tabs>
          <w:tab w:val="right" w:leader="dot" w:pos="8396"/>
        </w:tabs>
        <w:ind w:left="480"/>
        <w:rPr>
          <w:del w:id="474" w:author="asd" w:date="2020-08-27T14:10:00Z"/>
          <w:rFonts w:ascii="微软雅黑" w:hAnsi="微软雅黑" w:eastAsia="微软雅黑" w:cstheme="minorBidi"/>
          <w:kern w:val="2"/>
          <w:sz w:val="21"/>
        </w:rPr>
      </w:pPr>
      <w:del w:id="475" w:author="asd" w:date="2020-08-27T14:10:00Z">
        <w:r>
          <w:rPr>
            <w:rStyle w:val="21"/>
            <w:rFonts w:ascii="微软雅黑" w:hAnsi="微软雅黑" w:eastAsia="微软雅黑"/>
          </w:rPr>
          <w:fldChar w:fldCharType="begin"/>
        </w:r>
      </w:del>
      <w:del w:id="476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477" w:author="asd" w:date="2020-08-27T14:10:00Z">
        <w:r>
          <w:rPr>
            <w:rFonts w:ascii="微软雅黑" w:hAnsi="微软雅黑" w:eastAsia="微软雅黑"/>
          </w:rPr>
          <w:delInstrText xml:space="preserve">HYPERLINK \l "_Toc530572270"</w:delInstrText>
        </w:r>
      </w:del>
      <w:del w:id="478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479" w:author="asd" w:date="2020-08-27T14:10:00Z">
        <w:r>
          <w:rPr>
            <w:rStyle w:val="21"/>
            <w:rFonts w:ascii="微软雅黑" w:hAnsi="微软雅黑" w:eastAsia="微软雅黑"/>
          </w:rPr>
          <w:fldChar w:fldCharType="separate"/>
        </w:r>
      </w:del>
      <w:ins w:id="480" w:author="lenovo" w:date="2019-07-19T16:56:00Z">
        <w:del w:id="481" w:author="asd" w:date="2020-08-27T14:10:00Z">
          <w:r>
            <w:rPr>
              <w:rStyle w:val="21"/>
              <w:rFonts w:hint="eastAsia" w:ascii="微软雅黑" w:hAnsi="微软雅黑" w:eastAsia="微软雅黑"/>
              <w:b/>
              <w:bCs/>
            </w:rPr>
            <w:delText>错误!超链接引用无效。</w:delText>
          </w:r>
        </w:del>
      </w:ins>
      <w:del w:id="482" w:author="asd" w:date="2020-08-27T14:10:00Z">
        <w:r>
          <w:rPr>
            <w:rStyle w:val="21"/>
            <w:rFonts w:ascii="微软雅黑" w:hAnsi="微软雅黑" w:eastAsia="微软雅黑"/>
          </w:rPr>
          <w:delText>3.</w:delText>
        </w:r>
      </w:del>
      <w:del w:id="483" w:author="asd" w:date="2020-08-27T14:10:00Z">
        <w:r>
          <w:rPr>
            <w:rStyle w:val="21"/>
            <w:rFonts w:hint="eastAsia" w:ascii="微软雅黑" w:hAnsi="微软雅黑" w:eastAsia="微软雅黑"/>
          </w:rPr>
          <w:delText>3</w:delText>
        </w:r>
      </w:del>
      <w:del w:id="484" w:author="asd" w:date="2020-08-27T14:10:00Z">
        <w:r>
          <w:rPr>
            <w:rStyle w:val="21"/>
            <w:rFonts w:ascii="微软雅黑" w:hAnsi="微软雅黑" w:eastAsia="微软雅黑"/>
          </w:rPr>
          <w:delText xml:space="preserve"> </w:delText>
        </w:r>
      </w:del>
      <w:del w:id="485" w:author="asd" w:date="2020-08-27T14:10:00Z">
        <w:r>
          <w:rPr>
            <w:rStyle w:val="21"/>
            <w:rFonts w:hint="eastAsia" w:ascii="微软雅黑" w:hAnsi="微软雅黑" w:eastAsia="微软雅黑"/>
          </w:rPr>
          <w:delText>账户余额查询</w:delText>
        </w:r>
      </w:del>
      <w:del w:id="486" w:author="asd" w:date="2020-08-27T14:10:00Z">
        <w:r>
          <w:rPr>
            <w:rStyle w:val="21"/>
            <w:rFonts w:ascii="微软雅黑" w:hAnsi="微软雅黑" w:eastAsia="微软雅黑"/>
          </w:rPr>
          <w:delText>接口</w:delText>
        </w:r>
      </w:del>
      <w:del w:id="487" w:author="asd" w:date="2020-08-27T14:10:00Z">
        <w:r>
          <w:rPr>
            <w:rFonts w:ascii="微软雅黑" w:hAnsi="微软雅黑" w:eastAsia="微软雅黑"/>
          </w:rPr>
          <w:tab/>
        </w:r>
      </w:del>
      <w:del w:id="488" w:author="asd" w:date="2020-08-27T14:10:00Z">
        <w:r>
          <w:rPr>
            <w:rStyle w:val="21"/>
            <w:rFonts w:ascii="微软雅黑" w:hAnsi="微软雅黑" w:eastAsia="微软雅黑"/>
          </w:rPr>
          <w:fldChar w:fldCharType="end"/>
        </w:r>
      </w:del>
      <w:del w:id="489" w:author="asd" w:date="2020-08-27T14:10:00Z">
        <w:r>
          <w:rPr>
            <w:rFonts w:hint="eastAsia" w:ascii="微软雅黑" w:hAnsi="微软雅黑" w:eastAsia="微软雅黑"/>
          </w:rPr>
          <w:delText>9</w:delText>
        </w:r>
      </w:del>
    </w:p>
    <w:p>
      <w:pPr>
        <w:pStyle w:val="13"/>
        <w:ind w:left="480"/>
        <w:rPr>
          <w:del w:id="491" w:author="asd" w:date="2020-08-27T14:10:00Z"/>
          <w:rFonts w:ascii="微软雅黑" w:hAnsi="微软雅黑" w:eastAsia="微软雅黑" w:cstheme="minorBidi"/>
          <w:kern w:val="2"/>
          <w:sz w:val="21"/>
        </w:rPr>
        <w:pPrChange w:id="490" w:author="lenovo" w:date="2019-07-19T16:28:00Z">
          <w:pPr>
            <w:pStyle w:val="12"/>
            <w:tabs>
              <w:tab w:val="right" w:leader="dot" w:pos="8396"/>
            </w:tabs>
          </w:pPr>
        </w:pPrChange>
      </w:pPr>
      <w:del w:id="492" w:author="asd" w:date="2020-08-27T14:10:00Z">
        <w:r>
          <w:rPr>
            <w:rStyle w:val="21"/>
            <w:rFonts w:ascii="微软雅黑" w:hAnsi="微软雅黑" w:eastAsia="微软雅黑"/>
          </w:rPr>
          <w:fldChar w:fldCharType="begin"/>
        </w:r>
      </w:del>
      <w:del w:id="493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494" w:author="asd" w:date="2020-08-27T14:10:00Z">
        <w:r>
          <w:rPr>
            <w:rFonts w:ascii="微软雅黑" w:hAnsi="微软雅黑" w:eastAsia="微软雅黑"/>
          </w:rPr>
          <w:delInstrText xml:space="preserve">HYPERLINK \l "_Toc530572271"</w:delInstrText>
        </w:r>
      </w:del>
      <w:del w:id="495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496" w:author="asd" w:date="2020-08-27T14:10:00Z">
        <w:r>
          <w:rPr>
            <w:rStyle w:val="21"/>
            <w:rFonts w:ascii="微软雅黑" w:hAnsi="微软雅黑" w:eastAsia="微软雅黑"/>
          </w:rPr>
          <w:fldChar w:fldCharType="separate"/>
        </w:r>
      </w:del>
      <w:ins w:id="497" w:author="lenovo" w:date="2019-07-19T16:56:00Z">
        <w:del w:id="498" w:author="asd" w:date="2020-08-27T14:10:00Z">
          <w:r>
            <w:rPr>
              <w:rStyle w:val="21"/>
              <w:rFonts w:hint="eastAsia" w:ascii="微软雅黑" w:hAnsi="微软雅黑" w:eastAsia="微软雅黑"/>
              <w:b/>
              <w:bCs/>
            </w:rPr>
            <w:delText>错误!超链接引用无效。</w:delText>
          </w:r>
        </w:del>
      </w:ins>
      <w:del w:id="499" w:author="asd" w:date="2020-08-27T14:10:00Z">
        <w:r>
          <w:rPr>
            <w:rStyle w:val="21"/>
            <w:rFonts w:ascii="微软雅黑" w:hAnsi="微软雅黑" w:eastAsia="微软雅黑"/>
          </w:rPr>
          <w:delText>4 接口调用相关凭证</w:delText>
        </w:r>
      </w:del>
      <w:del w:id="500" w:author="asd" w:date="2020-08-27T14:10:00Z">
        <w:r>
          <w:rPr>
            <w:rFonts w:ascii="微软雅黑" w:hAnsi="微软雅黑" w:eastAsia="微软雅黑"/>
          </w:rPr>
          <w:tab/>
        </w:r>
      </w:del>
      <w:del w:id="501" w:author="asd" w:date="2020-08-27T14:10:00Z">
        <w:r>
          <w:rPr>
            <w:rStyle w:val="21"/>
            <w:rFonts w:ascii="微软雅黑" w:hAnsi="微软雅黑" w:eastAsia="微软雅黑"/>
          </w:rPr>
          <w:fldChar w:fldCharType="end"/>
        </w:r>
      </w:del>
      <w:del w:id="502" w:author="asd" w:date="2020-08-27T14:10:00Z">
        <w:r>
          <w:rPr>
            <w:rFonts w:hint="eastAsia" w:ascii="微软雅黑" w:hAnsi="微软雅黑" w:eastAsia="微软雅黑"/>
          </w:rPr>
          <w:delText>10</w:delText>
        </w:r>
      </w:del>
    </w:p>
    <w:p>
      <w:pPr>
        <w:pStyle w:val="13"/>
        <w:ind w:left="480"/>
        <w:rPr>
          <w:del w:id="504" w:author="asd" w:date="2020-08-27T14:10:00Z"/>
          <w:rFonts w:ascii="微软雅黑" w:hAnsi="微软雅黑" w:eastAsia="微软雅黑" w:cstheme="minorBidi"/>
          <w:kern w:val="2"/>
          <w:sz w:val="21"/>
        </w:rPr>
        <w:pPrChange w:id="503" w:author="lenovo" w:date="2019-07-19T16:28:00Z">
          <w:pPr>
            <w:pStyle w:val="13"/>
            <w:tabs>
              <w:tab w:val="right" w:leader="dot" w:pos="8396"/>
            </w:tabs>
            <w:ind w:left="480"/>
          </w:pPr>
        </w:pPrChange>
      </w:pPr>
      <w:del w:id="505" w:author="asd" w:date="2020-08-27T14:10:00Z">
        <w:r>
          <w:rPr>
            <w:rStyle w:val="21"/>
            <w:rFonts w:ascii="微软雅黑" w:hAnsi="微软雅黑" w:eastAsia="微软雅黑"/>
          </w:rPr>
          <w:fldChar w:fldCharType="begin"/>
        </w:r>
      </w:del>
      <w:del w:id="506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507" w:author="asd" w:date="2020-08-27T14:10:00Z">
        <w:r>
          <w:rPr>
            <w:rFonts w:ascii="微软雅黑" w:hAnsi="微软雅黑" w:eastAsia="微软雅黑"/>
          </w:rPr>
          <w:delInstrText xml:space="preserve">HYPERLINK \l "_Toc530572272"</w:delInstrText>
        </w:r>
      </w:del>
      <w:del w:id="508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509" w:author="asd" w:date="2020-08-27T14:10:00Z">
        <w:r>
          <w:rPr>
            <w:rStyle w:val="21"/>
            <w:rFonts w:ascii="微软雅黑" w:hAnsi="微软雅黑" w:eastAsia="微软雅黑"/>
          </w:rPr>
          <w:fldChar w:fldCharType="separate"/>
        </w:r>
      </w:del>
      <w:ins w:id="510" w:author="lenovo" w:date="2019-07-19T16:56:00Z">
        <w:del w:id="511" w:author="asd" w:date="2020-08-27T14:10:00Z">
          <w:r>
            <w:rPr>
              <w:rStyle w:val="21"/>
              <w:rFonts w:hint="eastAsia" w:ascii="微软雅黑" w:hAnsi="微软雅黑" w:eastAsia="微软雅黑"/>
              <w:b/>
              <w:bCs/>
            </w:rPr>
            <w:delText>错误!超链接引用无效。</w:delText>
          </w:r>
        </w:del>
      </w:ins>
      <w:del w:id="512" w:author="asd" w:date="2020-08-27T14:10:00Z">
        <w:r>
          <w:rPr>
            <w:rStyle w:val="21"/>
            <w:rFonts w:ascii="微软雅黑" w:hAnsi="微软雅黑" w:eastAsia="微软雅黑"/>
          </w:rPr>
          <w:delText>4.1 凭证申请</w:delText>
        </w:r>
      </w:del>
      <w:del w:id="513" w:author="asd" w:date="2020-08-27T14:10:00Z">
        <w:r>
          <w:rPr>
            <w:rFonts w:ascii="微软雅黑" w:hAnsi="微软雅黑" w:eastAsia="微软雅黑"/>
          </w:rPr>
          <w:tab/>
        </w:r>
      </w:del>
      <w:del w:id="514" w:author="asd" w:date="2020-08-27T14:10:00Z">
        <w:r>
          <w:rPr>
            <w:rStyle w:val="21"/>
            <w:rFonts w:ascii="微软雅黑" w:hAnsi="微软雅黑" w:eastAsia="微软雅黑"/>
          </w:rPr>
          <w:fldChar w:fldCharType="end"/>
        </w:r>
      </w:del>
      <w:del w:id="515" w:author="asd" w:date="2020-08-27T14:10:00Z">
        <w:r>
          <w:rPr>
            <w:rFonts w:hint="eastAsia" w:ascii="微软雅黑" w:hAnsi="微软雅黑" w:eastAsia="微软雅黑"/>
          </w:rPr>
          <w:delText>10</w:delText>
        </w:r>
      </w:del>
    </w:p>
    <w:p>
      <w:pPr>
        <w:pStyle w:val="13"/>
        <w:ind w:left="480"/>
        <w:rPr>
          <w:del w:id="517" w:author="asd" w:date="2020-08-27T14:10:00Z"/>
          <w:rFonts w:ascii="微软雅黑" w:hAnsi="微软雅黑" w:eastAsia="微软雅黑" w:cstheme="minorBidi"/>
          <w:kern w:val="2"/>
          <w:sz w:val="21"/>
        </w:rPr>
        <w:pPrChange w:id="516" w:author="lenovo" w:date="2019-07-19T16:28:00Z">
          <w:pPr>
            <w:pStyle w:val="12"/>
            <w:tabs>
              <w:tab w:val="right" w:leader="dot" w:pos="8396"/>
            </w:tabs>
          </w:pPr>
        </w:pPrChange>
      </w:pPr>
      <w:del w:id="518" w:author="asd" w:date="2020-08-27T14:10:00Z">
        <w:r>
          <w:rPr>
            <w:rStyle w:val="21"/>
            <w:rFonts w:ascii="微软雅黑" w:hAnsi="微软雅黑" w:eastAsia="微软雅黑"/>
          </w:rPr>
          <w:fldChar w:fldCharType="begin"/>
        </w:r>
      </w:del>
      <w:del w:id="519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520" w:author="asd" w:date="2020-08-27T14:10:00Z">
        <w:r>
          <w:rPr>
            <w:rFonts w:ascii="微软雅黑" w:hAnsi="微软雅黑" w:eastAsia="微软雅黑"/>
          </w:rPr>
          <w:delInstrText xml:space="preserve">HYPERLINK \l "_Toc530572273"</w:delInstrText>
        </w:r>
      </w:del>
      <w:del w:id="521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522" w:author="asd" w:date="2020-08-27T14:10:00Z">
        <w:r>
          <w:rPr>
            <w:rStyle w:val="21"/>
            <w:rFonts w:ascii="微软雅黑" w:hAnsi="微软雅黑" w:eastAsia="微软雅黑"/>
          </w:rPr>
          <w:fldChar w:fldCharType="separate"/>
        </w:r>
      </w:del>
      <w:ins w:id="523" w:author="lenovo" w:date="2019-07-19T16:56:00Z">
        <w:del w:id="524" w:author="asd" w:date="2020-08-27T14:10:00Z">
          <w:r>
            <w:rPr>
              <w:rStyle w:val="21"/>
              <w:rFonts w:hint="eastAsia" w:ascii="微软雅黑" w:hAnsi="微软雅黑" w:eastAsia="微软雅黑"/>
              <w:b/>
              <w:bCs/>
            </w:rPr>
            <w:delText>错误!超链接引用无效。</w:delText>
          </w:r>
        </w:del>
      </w:ins>
      <w:del w:id="525" w:author="asd" w:date="2020-08-27T14:10:00Z">
        <w:r>
          <w:rPr>
            <w:rStyle w:val="21"/>
            <w:rFonts w:ascii="微软雅黑" w:hAnsi="微软雅黑" w:eastAsia="微软雅黑"/>
          </w:rPr>
          <w:delText>5 附录</w:delText>
        </w:r>
      </w:del>
      <w:del w:id="526" w:author="asd" w:date="2020-08-27T14:10:00Z">
        <w:r>
          <w:rPr>
            <w:rFonts w:ascii="微软雅黑" w:hAnsi="微软雅黑" w:eastAsia="微软雅黑"/>
          </w:rPr>
          <w:tab/>
        </w:r>
      </w:del>
      <w:del w:id="527" w:author="asd" w:date="2020-08-27T14:10:00Z">
        <w:r>
          <w:rPr>
            <w:rStyle w:val="21"/>
            <w:rFonts w:ascii="微软雅黑" w:hAnsi="微软雅黑" w:eastAsia="微软雅黑"/>
          </w:rPr>
          <w:fldChar w:fldCharType="end"/>
        </w:r>
      </w:del>
      <w:del w:id="528" w:author="asd" w:date="2020-08-27T14:10:00Z">
        <w:r>
          <w:rPr>
            <w:rFonts w:hint="eastAsia" w:ascii="微软雅黑" w:hAnsi="微软雅黑" w:eastAsia="微软雅黑"/>
          </w:rPr>
          <w:delText>11</w:delText>
        </w:r>
      </w:del>
    </w:p>
    <w:p>
      <w:pPr>
        <w:pStyle w:val="13"/>
        <w:ind w:left="480"/>
        <w:rPr>
          <w:del w:id="530" w:author="asd" w:date="2020-08-27T14:10:00Z"/>
          <w:rFonts w:ascii="微软雅黑" w:hAnsi="微软雅黑" w:eastAsia="微软雅黑" w:cstheme="minorBidi"/>
          <w:kern w:val="2"/>
          <w:sz w:val="21"/>
        </w:rPr>
        <w:pPrChange w:id="529" w:author="lenovo" w:date="2019-07-19T16:28:00Z">
          <w:pPr>
            <w:pStyle w:val="13"/>
            <w:tabs>
              <w:tab w:val="right" w:leader="dot" w:pos="8396"/>
            </w:tabs>
            <w:ind w:left="480"/>
          </w:pPr>
        </w:pPrChange>
      </w:pPr>
      <w:del w:id="531" w:author="asd" w:date="2020-08-27T14:10:00Z">
        <w:r>
          <w:rPr>
            <w:rStyle w:val="21"/>
            <w:rFonts w:ascii="微软雅黑" w:hAnsi="微软雅黑" w:eastAsia="微软雅黑"/>
          </w:rPr>
          <w:fldChar w:fldCharType="begin"/>
        </w:r>
      </w:del>
      <w:del w:id="532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533" w:author="asd" w:date="2020-08-27T14:10:00Z">
        <w:r>
          <w:rPr>
            <w:rFonts w:ascii="微软雅黑" w:hAnsi="微软雅黑" w:eastAsia="微软雅黑"/>
          </w:rPr>
          <w:delInstrText xml:space="preserve">HYPERLINK \l "_Toc530572274"</w:delInstrText>
        </w:r>
      </w:del>
      <w:del w:id="534" w:author="asd" w:date="2020-08-27T14:10:00Z">
        <w:r>
          <w:rPr>
            <w:rStyle w:val="21"/>
            <w:rFonts w:ascii="微软雅黑" w:hAnsi="微软雅黑" w:eastAsia="微软雅黑"/>
          </w:rPr>
          <w:delInstrText xml:space="preserve"> </w:delInstrText>
        </w:r>
      </w:del>
      <w:del w:id="535" w:author="asd" w:date="2020-08-27T14:10:00Z">
        <w:r>
          <w:rPr>
            <w:rStyle w:val="21"/>
            <w:rFonts w:ascii="微软雅黑" w:hAnsi="微软雅黑" w:eastAsia="微软雅黑"/>
          </w:rPr>
          <w:fldChar w:fldCharType="separate"/>
        </w:r>
      </w:del>
      <w:ins w:id="536" w:author="lenovo" w:date="2019-07-19T16:56:00Z">
        <w:del w:id="537" w:author="asd" w:date="2020-08-27T14:10:00Z">
          <w:r>
            <w:rPr>
              <w:rStyle w:val="21"/>
              <w:rFonts w:hint="eastAsia" w:ascii="微软雅黑" w:hAnsi="微软雅黑" w:eastAsia="微软雅黑"/>
              <w:b/>
              <w:bCs/>
            </w:rPr>
            <w:delText>错误!超链接引用无效。</w:delText>
          </w:r>
        </w:del>
      </w:ins>
      <w:del w:id="538" w:author="asd" w:date="2020-08-27T14:10:00Z">
        <w:r>
          <w:rPr>
            <w:rStyle w:val="21"/>
            <w:rFonts w:ascii="微软雅黑" w:hAnsi="微软雅黑" w:eastAsia="微软雅黑"/>
          </w:rPr>
          <w:delText>5.1 错误码</w:delText>
        </w:r>
      </w:del>
      <w:del w:id="539" w:author="asd" w:date="2020-08-27T14:10:00Z">
        <w:r>
          <w:rPr>
            <w:rFonts w:ascii="微软雅黑" w:hAnsi="微软雅黑" w:eastAsia="微软雅黑"/>
          </w:rPr>
          <w:tab/>
        </w:r>
      </w:del>
      <w:del w:id="540" w:author="asd" w:date="2020-08-27T14:10:00Z">
        <w:r>
          <w:rPr>
            <w:rStyle w:val="21"/>
            <w:rFonts w:ascii="微软雅黑" w:hAnsi="微软雅黑" w:eastAsia="微软雅黑"/>
          </w:rPr>
          <w:fldChar w:fldCharType="end"/>
        </w:r>
      </w:del>
      <w:del w:id="541" w:author="asd" w:date="2020-08-27T14:10:00Z">
        <w:r>
          <w:rPr>
            <w:rFonts w:hint="eastAsia" w:ascii="微软雅黑" w:hAnsi="微软雅黑" w:eastAsia="微软雅黑"/>
          </w:rPr>
          <w:delText>11</w:delText>
        </w:r>
      </w:del>
    </w:p>
    <w:p>
      <w:pPr>
        <w:rPr>
          <w:rFonts w:ascii="微软雅黑" w:hAnsi="微软雅黑" w:eastAsia="微软雅黑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7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/>
        </w:rPr>
      </w:pPr>
      <w:bookmarkStart w:id="2" w:name="_Toc515463271"/>
      <w:bookmarkStart w:id="3" w:name="_Toc14447822"/>
      <w:bookmarkStart w:id="4" w:name="_Toc448493320"/>
      <w:r>
        <w:rPr>
          <w:rFonts w:hint="eastAsia" w:ascii="微软雅黑" w:hAnsi="微软雅黑"/>
        </w:rPr>
        <w:t>简介</w:t>
      </w:r>
      <w:bookmarkEnd w:id="2"/>
      <w:bookmarkEnd w:id="3"/>
      <w:bookmarkEnd w:id="4"/>
    </w:p>
    <w:p>
      <w:pPr>
        <w:pStyle w:val="3"/>
        <w:rPr>
          <w:rFonts w:ascii="微软雅黑" w:hAnsi="微软雅黑"/>
        </w:rPr>
      </w:pPr>
      <w:bookmarkStart w:id="5" w:name="_Toc448493321"/>
      <w:bookmarkStart w:id="6" w:name="_Toc14447823"/>
      <w:bookmarkStart w:id="7" w:name="_Toc515463272"/>
      <w:r>
        <w:rPr>
          <w:rFonts w:hint="eastAsia" w:ascii="微软雅黑" w:hAnsi="微软雅黑"/>
        </w:rPr>
        <w:t>文档概述</w:t>
      </w:r>
      <w:bookmarkEnd w:id="5"/>
      <w:bookmarkEnd w:id="6"/>
      <w:bookmarkEnd w:id="7"/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>本文档拟对</w:t>
      </w:r>
      <w:del w:id="542" w:author="lenovo" w:date="2019-07-19T10:24:00Z">
        <w:r>
          <w:rPr>
            <w:rFonts w:hint="eastAsia" w:ascii="微软雅黑" w:hAnsi="微软雅黑" w:eastAsia="微软雅黑"/>
            <w:sz w:val="21"/>
            <w:szCs w:val="21"/>
          </w:rPr>
          <w:delText>借现金助贷</w:delText>
        </w:r>
      </w:del>
      <w:ins w:id="543" w:author="lenovo" w:date="2019-07-19T16:36:00Z">
        <w:r>
          <w:rPr>
            <w:rFonts w:hint="eastAsia" w:ascii="微软雅黑" w:hAnsi="微软雅黑" w:eastAsia="微软雅黑"/>
            <w:sz w:val="21"/>
            <w:szCs w:val="21"/>
          </w:rPr>
          <w:t>M</w:t>
        </w:r>
      </w:ins>
      <w:ins w:id="544" w:author="lenovo" w:date="2019-07-19T16:36:00Z">
        <w:r>
          <w:rPr>
            <w:rFonts w:ascii="微软雅黑" w:hAnsi="微软雅黑" w:eastAsia="微软雅黑"/>
            <w:sz w:val="21"/>
            <w:szCs w:val="21"/>
          </w:rPr>
          <w:t>ES</w:t>
        </w:r>
      </w:ins>
      <w:ins w:id="545" w:author="lenovo" w:date="2019-07-19T10:24:00Z">
        <w:r>
          <w:rPr>
            <w:rFonts w:hint="eastAsia" w:ascii="微软雅黑" w:hAnsi="微软雅黑" w:eastAsia="微软雅黑"/>
            <w:sz w:val="21"/>
            <w:szCs w:val="21"/>
          </w:rPr>
          <w:t>运行</w:t>
        </w:r>
      </w:ins>
      <w:r>
        <w:rPr>
          <w:rFonts w:hint="eastAsia" w:ascii="微软雅黑" w:hAnsi="微软雅黑" w:eastAsia="微软雅黑"/>
          <w:sz w:val="21"/>
          <w:szCs w:val="21"/>
        </w:rPr>
        <w:t>模式下，对接</w:t>
      </w:r>
      <w:del w:id="546" w:author="lenovo" w:date="2019-07-19T10:24:00Z">
        <w:r>
          <w:rPr>
            <w:rFonts w:hint="eastAsia" w:ascii="微软雅黑" w:hAnsi="微软雅黑" w:eastAsia="微软雅黑"/>
            <w:sz w:val="21"/>
            <w:szCs w:val="21"/>
          </w:rPr>
          <w:delText>中融的合作平台</w:delText>
        </w:r>
      </w:del>
      <w:ins w:id="547" w:author="lenovo" w:date="2019-07-19T10:24:00Z">
        <w:r>
          <w:rPr>
            <w:rFonts w:hint="eastAsia" w:ascii="微软雅黑" w:hAnsi="微软雅黑" w:eastAsia="微软雅黑"/>
            <w:sz w:val="21"/>
            <w:szCs w:val="21"/>
          </w:rPr>
          <w:t>W</w:t>
        </w:r>
      </w:ins>
      <w:ins w:id="548" w:author="lenovo" w:date="2019-07-19T10:24:00Z">
        <w:r>
          <w:rPr>
            <w:rFonts w:ascii="微软雅黑" w:hAnsi="微软雅黑" w:eastAsia="微软雅黑"/>
            <w:sz w:val="21"/>
            <w:szCs w:val="21"/>
          </w:rPr>
          <w:t>MS</w:t>
        </w:r>
      </w:ins>
      <w:ins w:id="549" w:author="lenovo" w:date="2019-07-19T10:25:00Z">
        <w:del w:id="550" w:author="asd" w:date="2020-08-27T14:11:00Z">
          <w:r>
            <w:rPr>
              <w:rFonts w:hint="eastAsia" w:ascii="微软雅黑" w:hAnsi="微软雅黑" w:eastAsia="微软雅黑"/>
              <w:sz w:val="21"/>
              <w:szCs w:val="21"/>
            </w:rPr>
            <w:delText>、S</w:delText>
          </w:r>
        </w:del>
      </w:ins>
      <w:ins w:id="551" w:author="lenovo" w:date="2019-07-19T10:25:00Z">
        <w:del w:id="552" w:author="asd" w:date="2020-08-27T14:11:00Z">
          <w:r>
            <w:rPr>
              <w:rFonts w:ascii="微软雅黑" w:hAnsi="微软雅黑" w:eastAsia="微软雅黑"/>
              <w:sz w:val="21"/>
              <w:szCs w:val="21"/>
            </w:rPr>
            <w:delText>AP</w:delText>
          </w:r>
        </w:del>
      </w:ins>
      <w:r>
        <w:rPr>
          <w:rFonts w:hint="eastAsia" w:ascii="微软雅黑" w:hAnsi="微软雅黑" w:eastAsia="微软雅黑"/>
          <w:sz w:val="21"/>
          <w:szCs w:val="21"/>
        </w:rPr>
        <w:t>的接口进行定义和规范。</w:t>
      </w:r>
    </w:p>
    <w:p>
      <w:pPr>
        <w:pStyle w:val="3"/>
        <w:rPr>
          <w:rFonts w:ascii="微软雅黑" w:hAnsi="微软雅黑"/>
        </w:rPr>
      </w:pPr>
      <w:bookmarkStart w:id="8" w:name="_Toc448493322"/>
      <w:bookmarkStart w:id="9" w:name="_Toc14447824"/>
      <w:bookmarkStart w:id="10" w:name="_Toc515463273"/>
      <w:r>
        <w:rPr>
          <w:rFonts w:hint="eastAsia" w:ascii="微软雅黑" w:hAnsi="微软雅黑"/>
        </w:rPr>
        <w:t>阅读对象及阅读建议</w:t>
      </w:r>
      <w:bookmarkEnd w:id="8"/>
      <w:bookmarkEnd w:id="9"/>
      <w:bookmarkEnd w:id="10"/>
    </w:p>
    <w:p>
      <w:pPr>
        <w:pStyle w:val="42"/>
        <w:widowControl w:val="0"/>
        <w:ind w:firstLineChars="0"/>
        <w:jc w:val="both"/>
        <w:rPr>
          <w:rFonts w:ascii="微软雅黑" w:hAnsi="微软雅黑" w:eastAsia="微软雅黑" w:cs="Arial"/>
          <w:sz w:val="21"/>
          <w:szCs w:val="21"/>
        </w:rPr>
      </w:pPr>
      <w:del w:id="553" w:author="lenovo" w:date="2019-07-19T10:25:00Z">
        <w:r>
          <w:rPr>
            <w:rFonts w:hint="eastAsia" w:ascii="微软雅黑" w:hAnsi="微软雅黑" w:eastAsia="微软雅黑" w:cs="Arial"/>
            <w:sz w:val="21"/>
            <w:szCs w:val="21"/>
          </w:rPr>
          <w:delText>中融</w:delText>
        </w:r>
      </w:del>
      <w:ins w:id="554" w:author="lenovo" w:date="2019-07-19T10:25:00Z">
        <w:r>
          <w:rPr>
            <w:rFonts w:hint="eastAsia" w:ascii="微软雅黑" w:hAnsi="微软雅黑" w:eastAsia="微软雅黑" w:cs="Arial"/>
            <w:sz w:val="21"/>
            <w:szCs w:val="21"/>
          </w:rPr>
          <w:t>W</w:t>
        </w:r>
      </w:ins>
      <w:ins w:id="555" w:author="lenovo" w:date="2019-07-19T10:25:00Z">
        <w:r>
          <w:rPr>
            <w:rFonts w:ascii="微软雅黑" w:hAnsi="微软雅黑" w:eastAsia="微软雅黑" w:cs="Arial"/>
            <w:sz w:val="21"/>
            <w:szCs w:val="21"/>
          </w:rPr>
          <w:t>MS</w:t>
        </w:r>
      </w:ins>
      <w:ins w:id="556" w:author="lenovo" w:date="2019-07-19T10:25:00Z">
        <w:del w:id="557" w:author="asd" w:date="2020-08-27T14:11:00Z">
          <w:r>
            <w:rPr>
              <w:rFonts w:hint="eastAsia" w:ascii="微软雅黑" w:hAnsi="微软雅黑" w:eastAsia="微软雅黑" w:cs="Arial"/>
              <w:sz w:val="21"/>
              <w:szCs w:val="21"/>
            </w:rPr>
            <w:delText>、S</w:delText>
          </w:r>
        </w:del>
      </w:ins>
      <w:ins w:id="558" w:author="lenovo" w:date="2019-07-19T10:25:00Z">
        <w:del w:id="559" w:author="asd" w:date="2020-08-27T14:11:00Z">
          <w:r>
            <w:rPr>
              <w:rFonts w:ascii="微软雅黑" w:hAnsi="微软雅黑" w:eastAsia="微软雅黑" w:cs="Arial"/>
              <w:sz w:val="21"/>
              <w:szCs w:val="21"/>
            </w:rPr>
            <w:delText>AP</w:delText>
          </w:r>
        </w:del>
      </w:ins>
      <w:del w:id="560" w:author="asd" w:date="2020-08-27T14:11:00Z">
        <w:r>
          <w:rPr>
            <w:rFonts w:hint="eastAsia" w:ascii="微软雅黑" w:hAnsi="微软雅黑" w:eastAsia="微软雅黑" w:cs="Arial"/>
            <w:sz w:val="21"/>
            <w:szCs w:val="21"/>
          </w:rPr>
          <w:delText>技术人员和</w:delText>
        </w:r>
      </w:del>
      <w:r>
        <w:rPr>
          <w:rFonts w:hint="eastAsia" w:ascii="微软雅黑" w:hAnsi="微软雅黑" w:eastAsia="微软雅黑" w:cs="Arial"/>
          <w:sz w:val="21"/>
          <w:szCs w:val="21"/>
        </w:rPr>
        <w:t>需要对接的合作平台的技术人员</w:t>
      </w:r>
      <w:r>
        <w:rPr>
          <w:rFonts w:ascii="微软雅黑" w:hAnsi="微软雅黑" w:eastAsia="微软雅黑" w:cs="Arial"/>
          <w:sz w:val="21"/>
          <w:szCs w:val="21"/>
        </w:rPr>
        <w:t>。</w:t>
      </w:r>
    </w:p>
    <w:p>
      <w:pPr>
        <w:pStyle w:val="2"/>
        <w:rPr>
          <w:del w:id="561" w:author="lenovo" w:date="2019-07-19T10:26:00Z"/>
          <w:rFonts w:ascii="微软雅黑" w:hAnsi="微软雅黑"/>
        </w:rPr>
      </w:pPr>
      <w:del w:id="562" w:author="lenovo" w:date="2019-07-19T10:26:00Z">
        <w:bookmarkStart w:id="11" w:name="_签名机制"/>
        <w:bookmarkEnd w:id="11"/>
        <w:bookmarkStart w:id="12" w:name="_Toc448493324"/>
        <w:bookmarkStart w:id="13" w:name="_Toc515463274"/>
        <w:r>
          <w:rPr>
            <w:rFonts w:hint="eastAsia" w:ascii="微软雅黑" w:hAnsi="微软雅黑"/>
          </w:rPr>
          <w:delText>签名和对称加密机制</w:delText>
        </w:r>
        <w:bookmarkEnd w:id="12"/>
        <w:bookmarkEnd w:id="13"/>
      </w:del>
      <w:bookmarkStart w:id="14" w:name="_Toc14447825"/>
      <w:bookmarkEnd w:id="14"/>
    </w:p>
    <w:p>
      <w:pPr>
        <w:pStyle w:val="7"/>
        <w:ind w:firstLine="420"/>
        <w:rPr>
          <w:del w:id="563" w:author="lenovo" w:date="2019-07-19T10:26:00Z"/>
          <w:rFonts w:ascii="微软雅黑" w:hAnsi="微软雅黑" w:eastAsia="微软雅黑"/>
          <w:sz w:val="21"/>
          <w:szCs w:val="21"/>
        </w:rPr>
      </w:pPr>
      <w:del w:id="564" w:author="lenovo" w:date="2019-07-19T10:26:00Z">
        <w:bookmarkStart w:id="15" w:name="_Toc448493325"/>
        <w:r>
          <w:rPr>
            <w:rFonts w:hint="eastAsia" w:ascii="微软雅黑" w:hAnsi="微软雅黑" w:eastAsia="微软雅黑"/>
            <w:sz w:val="21"/>
            <w:szCs w:val="21"/>
          </w:rPr>
          <w:delText>由于合作平台和中融之间的通信涉及到支付信息和风控信息，必须保证通信数据不被泄露和不被篡改，否则，将给合作平台和中融造成资金和声誉损失</w:delText>
        </w:r>
      </w:del>
      <w:del w:id="565" w:author="lenovo" w:date="2019-07-19T10:26:00Z">
        <w:r>
          <w:rPr>
            <w:rFonts w:ascii="微软雅黑" w:hAnsi="微软雅黑" w:eastAsia="微软雅黑"/>
            <w:sz w:val="21"/>
            <w:szCs w:val="21"/>
          </w:rPr>
          <w:delText>。</w:delText>
        </w:r>
      </w:del>
      <w:bookmarkStart w:id="16" w:name="_Toc14447826"/>
      <w:bookmarkEnd w:id="16"/>
    </w:p>
    <w:p>
      <w:pPr>
        <w:pStyle w:val="7"/>
        <w:ind w:firstLine="420"/>
        <w:rPr>
          <w:del w:id="566" w:author="lenovo" w:date="2019-07-19T10:26:00Z"/>
          <w:rFonts w:ascii="微软雅黑" w:hAnsi="微软雅黑" w:eastAsia="微软雅黑"/>
          <w:sz w:val="21"/>
          <w:szCs w:val="21"/>
        </w:rPr>
      </w:pPr>
      <w:del w:id="567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中融支付采用</w:delText>
        </w:r>
      </w:del>
      <w:del w:id="568" w:author="lenovo" w:date="2019-07-19T10:26:00Z">
        <w:r>
          <w:rPr>
            <w:rFonts w:hint="eastAsia" w:ascii="微软雅黑" w:hAnsi="微软雅黑" w:eastAsia="微软雅黑"/>
            <w:b/>
            <w:sz w:val="21"/>
            <w:szCs w:val="21"/>
          </w:rPr>
          <w:delText>签名机制</w:delText>
        </w:r>
      </w:del>
      <w:del w:id="569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来校验消息是否被篡改，采用对称加密对消息内容进行加解密。其中，采用业务响应消息体通过</w:delText>
        </w:r>
      </w:del>
      <w:del w:id="570" w:author="lenovo" w:date="2019-07-19T10:26:00Z">
        <w:r>
          <w:rPr>
            <w:rFonts w:ascii="微软雅黑" w:hAnsi="微软雅黑" w:eastAsia="微软雅黑"/>
            <w:sz w:val="21"/>
            <w:szCs w:val="21"/>
          </w:rPr>
          <w:delText>AES加密算法对消息体进行加密，加密</w:delText>
        </w:r>
      </w:del>
      <w:del w:id="571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后保存在</w:delText>
        </w:r>
      </w:del>
      <w:del w:id="572" w:author="lenovo" w:date="2019-07-19T10:26:00Z">
        <w:r>
          <w:rPr>
            <w:rFonts w:ascii="微软雅黑" w:hAnsi="微软雅黑" w:eastAsia="微软雅黑"/>
            <w:sz w:val="21"/>
            <w:szCs w:val="21"/>
          </w:rPr>
          <w:delText>data字段中</w:delText>
        </w:r>
      </w:del>
      <w:del w:id="573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。</w:delText>
        </w:r>
      </w:del>
      <w:del w:id="574" w:author="lenovo" w:date="2019-07-19T10:26:00Z">
        <w:r>
          <w:rPr>
            <w:rFonts w:ascii="微软雅黑" w:hAnsi="微软雅黑" w:eastAsia="微软雅黑"/>
            <w:sz w:val="21"/>
            <w:szCs w:val="21"/>
          </w:rPr>
          <w:delText>AES加密算法的密钥(key)和初始化向量(iv)随机产生，并用对方公布的公钥加密，分别保存在key字段中和salt字段中</w:delText>
        </w:r>
      </w:del>
      <w:del w:id="575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。文档中的每个接口都包括签名参数：</w:delText>
        </w:r>
      </w:del>
      <w:del w:id="576" w:author="lenovo" w:date="2019-07-19T10:26:00Z">
        <w:r>
          <w:rPr>
            <w:rFonts w:ascii="微软雅黑" w:hAnsi="微软雅黑" w:eastAsia="微软雅黑"/>
            <w:sz w:val="21"/>
            <w:szCs w:val="21"/>
          </w:rPr>
          <w:delText xml:space="preserve">sign， </w:delText>
        </w:r>
      </w:del>
      <w:del w:id="577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即签名结果。数据的签名统一采用</w:delText>
        </w:r>
      </w:del>
      <w:del w:id="578" w:author="lenovo" w:date="2019-07-19T10:26:00Z">
        <w:r>
          <w:rPr>
            <w:rFonts w:ascii="微软雅黑" w:hAnsi="微软雅黑" w:eastAsia="微软雅黑"/>
            <w:sz w:val="21"/>
            <w:szCs w:val="21"/>
          </w:rPr>
          <w:delText>SHA256withRSA签名算法</w:delText>
        </w:r>
      </w:del>
      <w:del w:id="579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。</w:delText>
        </w:r>
      </w:del>
      <w:bookmarkStart w:id="17" w:name="_Toc14447827"/>
      <w:bookmarkEnd w:id="17"/>
    </w:p>
    <w:p>
      <w:pPr>
        <w:pStyle w:val="7"/>
        <w:ind w:firstLine="420"/>
        <w:rPr>
          <w:del w:id="580" w:author="lenovo" w:date="2019-07-19T10:26:00Z"/>
          <w:rFonts w:ascii="微软雅黑" w:hAnsi="微软雅黑" w:eastAsia="微软雅黑"/>
          <w:sz w:val="21"/>
          <w:szCs w:val="21"/>
        </w:rPr>
      </w:pPr>
      <w:del w:id="581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合作平台向中融发送请求、中融向合作平台发起回调时均需对消息体进行加密和签名。当对手方接受到发起方的请求数据时，请依次执行：</w:delText>
        </w:r>
      </w:del>
      <w:bookmarkStart w:id="18" w:name="_Toc14447828"/>
      <w:bookmarkEnd w:id="18"/>
    </w:p>
    <w:p>
      <w:pPr>
        <w:pStyle w:val="7"/>
        <w:numPr>
          <w:ilvl w:val="0"/>
          <w:numId w:val="2"/>
        </w:numPr>
        <w:rPr>
          <w:del w:id="582" w:author="lenovo" w:date="2019-07-19T10:26:00Z"/>
          <w:rFonts w:ascii="微软雅黑" w:hAnsi="微软雅黑" w:eastAsia="微软雅黑"/>
          <w:sz w:val="21"/>
          <w:szCs w:val="21"/>
        </w:rPr>
      </w:pPr>
      <w:del w:id="583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使用对方的公钥进行验签。如验签不通过，则说明通信数据已经被篡改或伪造，系统报警并联系对方</w:delText>
        </w:r>
      </w:del>
      <w:bookmarkStart w:id="19" w:name="_Toc14447829"/>
      <w:bookmarkEnd w:id="19"/>
    </w:p>
    <w:p>
      <w:pPr>
        <w:pStyle w:val="7"/>
        <w:numPr>
          <w:ilvl w:val="0"/>
          <w:numId w:val="2"/>
        </w:numPr>
        <w:rPr>
          <w:del w:id="584" w:author="lenovo" w:date="2019-07-19T10:26:00Z"/>
          <w:rFonts w:ascii="微软雅黑" w:hAnsi="微软雅黑" w:eastAsia="微软雅黑"/>
          <w:sz w:val="21"/>
          <w:szCs w:val="21"/>
        </w:rPr>
      </w:pPr>
      <w:del w:id="585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使用己方的私钥进行对</w:delText>
        </w:r>
      </w:del>
      <w:del w:id="586" w:author="lenovo" w:date="2019-07-19T10:26:00Z">
        <w:r>
          <w:rPr>
            <w:rFonts w:ascii="微软雅黑" w:hAnsi="微软雅黑" w:eastAsia="微软雅黑"/>
            <w:sz w:val="21"/>
            <w:szCs w:val="21"/>
          </w:rPr>
          <w:delText>data</w:delText>
        </w:r>
      </w:del>
      <w:del w:id="587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字段进行解密，获得真实业务请求数据</w:delText>
        </w:r>
      </w:del>
      <w:bookmarkStart w:id="20" w:name="_Toc14447830"/>
      <w:bookmarkEnd w:id="20"/>
    </w:p>
    <w:p>
      <w:pPr>
        <w:pStyle w:val="7"/>
        <w:ind w:firstLine="420"/>
        <w:rPr>
          <w:del w:id="588" w:author="lenovo" w:date="2019-07-19T10:26:00Z"/>
          <w:rFonts w:ascii="微软雅黑" w:hAnsi="微软雅黑" w:eastAsia="微软雅黑"/>
          <w:sz w:val="21"/>
          <w:szCs w:val="21"/>
        </w:rPr>
      </w:pPr>
      <w:del w:id="589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在传输过程中，所有消息体</w:delText>
        </w:r>
      </w:del>
      <w:del w:id="590" w:author="lenovo" w:date="2019-07-19T10:26:00Z">
        <w:r>
          <w:rPr>
            <w:rFonts w:ascii="微软雅黑" w:hAnsi="微软雅黑" w:eastAsia="微软雅黑"/>
            <w:sz w:val="21"/>
            <w:szCs w:val="21"/>
          </w:rPr>
          <w:delText>Content-Type</w:delText>
        </w:r>
      </w:del>
      <w:del w:id="591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均为：</w:delText>
        </w:r>
      </w:del>
      <w:del w:id="592" w:author="lenovo" w:date="2019-07-19T10:26:00Z">
        <w:r>
          <w:rPr>
            <w:rFonts w:ascii="微软雅黑" w:hAnsi="微软雅黑" w:eastAsia="微软雅黑"/>
            <w:sz w:val="21"/>
            <w:szCs w:val="21"/>
          </w:rPr>
          <w:delText>application/x-www-form-urlencoded</w:delText>
        </w:r>
      </w:del>
      <w:del w:id="593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。所有消息参数如下表</w:delText>
        </w:r>
      </w:del>
      <w:del w:id="594" w:author="lenovo" w:date="2019-07-19T10:26:00Z">
        <w:r>
          <w:rPr>
            <w:rFonts w:ascii="微软雅黑" w:hAnsi="微软雅黑" w:eastAsia="微软雅黑"/>
            <w:sz w:val="21"/>
            <w:szCs w:val="21"/>
          </w:rPr>
          <w:delText>:</w:delText>
        </w:r>
      </w:del>
      <w:bookmarkStart w:id="21" w:name="_Toc14447831"/>
      <w:bookmarkEnd w:id="21"/>
    </w:p>
    <w:tbl>
      <w:tblPr>
        <w:tblStyle w:val="17"/>
        <w:tblW w:w="8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811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del w:id="595" w:author="lenovo" w:date="2019-07-19T10:26:00Z"/>
        </w:trPr>
        <w:tc>
          <w:tcPr>
            <w:tcW w:w="988" w:type="dxa"/>
            <w:shd w:val="clear" w:color="auto" w:fill="0070C0"/>
          </w:tcPr>
          <w:p>
            <w:pPr>
              <w:pStyle w:val="7"/>
              <w:rPr>
                <w:del w:id="596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597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字段</w:delText>
              </w:r>
            </w:del>
            <w:bookmarkStart w:id="22" w:name="_Toc14447832"/>
            <w:bookmarkEnd w:id="22"/>
          </w:p>
        </w:tc>
        <w:tc>
          <w:tcPr>
            <w:tcW w:w="5811" w:type="dxa"/>
            <w:shd w:val="clear" w:color="auto" w:fill="0070C0"/>
          </w:tcPr>
          <w:p>
            <w:pPr>
              <w:pStyle w:val="7"/>
              <w:rPr>
                <w:del w:id="598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599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描述</w:delText>
              </w:r>
            </w:del>
            <w:bookmarkStart w:id="23" w:name="_Toc14447833"/>
            <w:bookmarkEnd w:id="23"/>
          </w:p>
        </w:tc>
        <w:tc>
          <w:tcPr>
            <w:tcW w:w="1540" w:type="dxa"/>
            <w:shd w:val="clear" w:color="auto" w:fill="0070C0"/>
          </w:tcPr>
          <w:p>
            <w:pPr>
              <w:pStyle w:val="7"/>
              <w:rPr>
                <w:del w:id="600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01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Base64编码</w:delText>
              </w:r>
            </w:del>
            <w:bookmarkStart w:id="24" w:name="_Toc14447834"/>
            <w:bookmarkEnd w:id="24"/>
          </w:p>
        </w:tc>
        <w:bookmarkStart w:id="25" w:name="_Toc14447835"/>
        <w:bookmarkEnd w:id="25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02" w:author="lenovo" w:date="2019-07-19T10:26:00Z"/>
        </w:trPr>
        <w:tc>
          <w:tcPr>
            <w:tcW w:w="988" w:type="dxa"/>
          </w:tcPr>
          <w:p>
            <w:pPr>
              <w:pStyle w:val="7"/>
              <w:rPr>
                <w:del w:id="603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04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key</w:delText>
              </w:r>
            </w:del>
            <w:bookmarkStart w:id="26" w:name="_Toc14447836"/>
            <w:bookmarkEnd w:id="26"/>
          </w:p>
        </w:tc>
        <w:tc>
          <w:tcPr>
            <w:tcW w:w="5811" w:type="dxa"/>
          </w:tcPr>
          <w:p>
            <w:pPr>
              <w:pStyle w:val="7"/>
              <w:rPr>
                <w:del w:id="605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06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AES的密钥</w:delText>
              </w:r>
            </w:del>
            <w:del w:id="607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。由</w:delText>
              </w:r>
            </w:del>
            <w:del w:id="608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SDK</w:delText>
              </w:r>
            </w:del>
            <w:del w:id="609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随机产生，使用方无需关注</w:delText>
              </w:r>
            </w:del>
            <w:bookmarkStart w:id="27" w:name="_Toc14447837"/>
            <w:bookmarkEnd w:id="27"/>
          </w:p>
        </w:tc>
        <w:tc>
          <w:tcPr>
            <w:tcW w:w="1540" w:type="dxa"/>
          </w:tcPr>
          <w:p>
            <w:pPr>
              <w:pStyle w:val="7"/>
              <w:rPr>
                <w:del w:id="610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11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  <w:bookmarkStart w:id="28" w:name="_Toc14447838"/>
            <w:bookmarkEnd w:id="28"/>
          </w:p>
        </w:tc>
        <w:bookmarkStart w:id="29" w:name="_Toc14447839"/>
        <w:bookmarkEnd w:id="29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12" w:author="lenovo" w:date="2019-07-19T10:26:00Z"/>
        </w:trPr>
        <w:tc>
          <w:tcPr>
            <w:tcW w:w="988" w:type="dxa"/>
          </w:tcPr>
          <w:p>
            <w:pPr>
              <w:pStyle w:val="7"/>
              <w:rPr>
                <w:del w:id="613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14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salt</w:delText>
              </w:r>
            </w:del>
            <w:bookmarkStart w:id="30" w:name="_Toc14447840"/>
            <w:bookmarkEnd w:id="30"/>
          </w:p>
        </w:tc>
        <w:tc>
          <w:tcPr>
            <w:tcW w:w="5811" w:type="dxa"/>
          </w:tcPr>
          <w:p>
            <w:pPr>
              <w:pStyle w:val="7"/>
              <w:rPr>
                <w:del w:id="615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16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AES的初始化向量</w:delText>
              </w:r>
            </w:del>
            <w:del w:id="617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。由</w:delText>
              </w:r>
            </w:del>
            <w:del w:id="618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SDK随机产生，使用方无需关注</w:delText>
              </w:r>
            </w:del>
            <w:bookmarkStart w:id="31" w:name="_Toc14447841"/>
            <w:bookmarkEnd w:id="31"/>
          </w:p>
        </w:tc>
        <w:tc>
          <w:tcPr>
            <w:tcW w:w="1540" w:type="dxa"/>
          </w:tcPr>
          <w:p>
            <w:pPr>
              <w:pStyle w:val="7"/>
              <w:rPr>
                <w:del w:id="619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20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  <w:bookmarkStart w:id="32" w:name="_Toc14447842"/>
            <w:bookmarkEnd w:id="32"/>
          </w:p>
        </w:tc>
        <w:bookmarkStart w:id="33" w:name="_Toc14447843"/>
        <w:bookmarkEnd w:id="33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21" w:author="lenovo" w:date="2019-07-19T10:26:00Z"/>
        </w:trPr>
        <w:tc>
          <w:tcPr>
            <w:tcW w:w="988" w:type="dxa"/>
          </w:tcPr>
          <w:p>
            <w:pPr>
              <w:pStyle w:val="7"/>
              <w:rPr>
                <w:del w:id="622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23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data</w:delText>
              </w:r>
            </w:del>
            <w:bookmarkStart w:id="34" w:name="_Toc14447844"/>
            <w:bookmarkEnd w:id="34"/>
          </w:p>
        </w:tc>
        <w:tc>
          <w:tcPr>
            <w:tcW w:w="5811" w:type="dxa"/>
          </w:tcPr>
          <w:p>
            <w:pPr>
              <w:pStyle w:val="7"/>
              <w:rPr>
                <w:del w:id="624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25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待传输的真实业务数据，将业务数据</w:delText>
              </w:r>
            </w:del>
            <w:del w:id="626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JSON</w:delText>
              </w:r>
            </w:del>
            <w:del w:id="627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化为字符串后经</w:delText>
              </w:r>
            </w:del>
            <w:del w:id="628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AES加密</w:delText>
              </w:r>
            </w:del>
            <w:bookmarkStart w:id="35" w:name="_Toc14447845"/>
            <w:bookmarkEnd w:id="35"/>
          </w:p>
        </w:tc>
        <w:tc>
          <w:tcPr>
            <w:tcW w:w="1540" w:type="dxa"/>
          </w:tcPr>
          <w:p>
            <w:pPr>
              <w:pStyle w:val="7"/>
              <w:rPr>
                <w:del w:id="629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30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  <w:bookmarkStart w:id="36" w:name="_Toc14447846"/>
            <w:bookmarkEnd w:id="36"/>
          </w:p>
        </w:tc>
        <w:bookmarkStart w:id="37" w:name="_Toc14447847"/>
        <w:bookmarkEnd w:id="37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31" w:author="lenovo" w:date="2019-07-19T10:26:00Z"/>
        </w:trPr>
        <w:tc>
          <w:tcPr>
            <w:tcW w:w="988" w:type="dxa"/>
          </w:tcPr>
          <w:p>
            <w:pPr>
              <w:pStyle w:val="7"/>
              <w:rPr>
                <w:del w:id="632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33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icode</w:delText>
              </w:r>
            </w:del>
            <w:bookmarkStart w:id="38" w:name="_Toc14447848"/>
            <w:bookmarkEnd w:id="38"/>
          </w:p>
        </w:tc>
        <w:tc>
          <w:tcPr>
            <w:tcW w:w="5811" w:type="dxa"/>
          </w:tcPr>
          <w:p>
            <w:pPr>
              <w:pStyle w:val="7"/>
              <w:tabs>
                <w:tab w:val="left" w:pos="3364"/>
              </w:tabs>
              <w:rPr>
                <w:del w:id="634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35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机构码，由中融提供。</w:delText>
              </w:r>
            </w:del>
            <w:del w:id="636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tab/>
              </w:r>
            </w:del>
            <w:bookmarkStart w:id="39" w:name="_Toc14447849"/>
            <w:bookmarkEnd w:id="39"/>
          </w:p>
        </w:tc>
        <w:tc>
          <w:tcPr>
            <w:tcW w:w="1540" w:type="dxa"/>
          </w:tcPr>
          <w:p>
            <w:pPr>
              <w:pStyle w:val="7"/>
              <w:rPr>
                <w:del w:id="637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38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否</w:delText>
              </w:r>
            </w:del>
            <w:bookmarkStart w:id="40" w:name="_Toc14447850"/>
            <w:bookmarkEnd w:id="40"/>
          </w:p>
        </w:tc>
        <w:bookmarkStart w:id="41" w:name="_Toc14447851"/>
        <w:bookmarkEnd w:id="41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39" w:author="lenovo" w:date="2019-07-19T10:26:00Z"/>
        </w:trPr>
        <w:tc>
          <w:tcPr>
            <w:tcW w:w="988" w:type="dxa"/>
          </w:tcPr>
          <w:p>
            <w:pPr>
              <w:pStyle w:val="7"/>
              <w:rPr>
                <w:del w:id="640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41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sign</w:delText>
              </w:r>
            </w:del>
            <w:bookmarkStart w:id="42" w:name="_Toc14447852"/>
            <w:bookmarkEnd w:id="42"/>
          </w:p>
        </w:tc>
        <w:tc>
          <w:tcPr>
            <w:tcW w:w="5811" w:type="dxa"/>
          </w:tcPr>
          <w:p>
            <w:pPr>
              <w:pStyle w:val="7"/>
              <w:rPr>
                <w:del w:id="642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43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签名</w:delText>
              </w:r>
            </w:del>
            <w:bookmarkStart w:id="43" w:name="_Toc14447853"/>
            <w:bookmarkEnd w:id="43"/>
          </w:p>
        </w:tc>
        <w:tc>
          <w:tcPr>
            <w:tcW w:w="1540" w:type="dxa"/>
          </w:tcPr>
          <w:p>
            <w:pPr>
              <w:pStyle w:val="7"/>
              <w:rPr>
                <w:del w:id="644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45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  <w:bookmarkStart w:id="44" w:name="_Toc14447854"/>
            <w:bookmarkEnd w:id="44"/>
          </w:p>
        </w:tc>
        <w:bookmarkStart w:id="45" w:name="_Toc14447855"/>
        <w:bookmarkEnd w:id="45"/>
      </w:tr>
    </w:tbl>
    <w:p>
      <w:pPr>
        <w:pStyle w:val="7"/>
        <w:ind w:firstLine="420"/>
        <w:rPr>
          <w:del w:id="646" w:author="lenovo" w:date="2019-07-19T10:26:00Z"/>
          <w:rFonts w:ascii="微软雅黑" w:hAnsi="微软雅黑" w:eastAsia="微软雅黑"/>
          <w:sz w:val="21"/>
          <w:szCs w:val="21"/>
        </w:rPr>
      </w:pPr>
      <w:del w:id="647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其中，</w:delText>
        </w:r>
      </w:del>
      <w:del w:id="648" w:author="lenovo" w:date="2019-07-19T10:26:00Z">
        <w:r>
          <w:rPr>
            <w:rFonts w:ascii="微软雅黑" w:hAnsi="微软雅黑" w:eastAsia="微软雅黑"/>
            <w:sz w:val="21"/>
            <w:szCs w:val="21"/>
          </w:rPr>
          <w:delText>sign字段</w:delText>
        </w:r>
      </w:del>
      <w:del w:id="649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由除</w:delText>
        </w:r>
      </w:del>
      <w:del w:id="650" w:author="lenovo" w:date="2019-07-19T10:26:00Z">
        <w:r>
          <w:rPr>
            <w:rFonts w:ascii="微软雅黑" w:hAnsi="微软雅黑" w:eastAsia="微软雅黑"/>
            <w:sz w:val="21"/>
            <w:szCs w:val="21"/>
          </w:rPr>
          <w:delText>sign之外的所有请求参数拼接而成</w:delText>
        </w:r>
      </w:del>
      <w:del w:id="651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，拼接方式为：将所有参数按照键值对中键值的键</w:delText>
        </w:r>
      </w:del>
      <w:del w:id="652" w:author="lenovo" w:date="2019-07-19T10:26:00Z">
        <w:r>
          <w:rPr>
            <w:rFonts w:ascii="微软雅黑" w:hAnsi="微软雅黑" w:eastAsia="微软雅黑"/>
            <w:sz w:val="21"/>
            <w:szCs w:val="21"/>
          </w:rPr>
          <w:delText>(key)</w:delText>
        </w:r>
      </w:del>
      <w:del w:id="653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升序排列，键值对内使用</w:delText>
        </w:r>
      </w:del>
      <w:del w:id="654" w:author="lenovo" w:date="2019-07-19T10:26:00Z">
        <w:r>
          <w:rPr>
            <w:rFonts w:ascii="微软雅黑" w:hAnsi="微软雅黑" w:eastAsia="微软雅黑"/>
            <w:sz w:val="21"/>
            <w:szCs w:val="21"/>
          </w:rPr>
          <w:delText>=</w:delText>
        </w:r>
      </w:del>
      <w:del w:id="655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进行拼接，键值对外使用</w:delText>
        </w:r>
      </w:del>
      <w:del w:id="656" w:author="lenovo" w:date="2019-07-19T10:26:00Z">
        <w:r>
          <w:rPr>
            <w:rFonts w:ascii="微软雅黑" w:hAnsi="微软雅黑" w:eastAsia="微软雅黑"/>
            <w:sz w:val="21"/>
            <w:szCs w:val="21"/>
          </w:rPr>
          <w:delText>&amp;进行拼接。</w:delText>
        </w:r>
      </w:del>
      <w:bookmarkStart w:id="46" w:name="_Toc14447856"/>
      <w:bookmarkEnd w:id="46"/>
    </w:p>
    <w:p>
      <w:pPr>
        <w:pStyle w:val="7"/>
        <w:widowControl w:val="0"/>
        <w:spacing w:after="0"/>
        <w:ind w:firstLine="420"/>
        <w:rPr>
          <w:del w:id="657" w:author="lenovo" w:date="2019-07-19T10:26:00Z"/>
          <w:rFonts w:ascii="微软雅黑" w:hAnsi="微软雅黑" w:eastAsia="微软雅黑"/>
          <w:sz w:val="21"/>
          <w:szCs w:val="21"/>
        </w:rPr>
      </w:pPr>
      <w:del w:id="658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签名和验签流程如下图：</w:delText>
        </w:r>
      </w:del>
      <w:bookmarkStart w:id="47" w:name="_Toc14447857"/>
      <w:bookmarkEnd w:id="47"/>
    </w:p>
    <w:p>
      <w:pPr>
        <w:pStyle w:val="7"/>
        <w:widowControl w:val="0"/>
        <w:spacing w:after="0"/>
        <w:ind w:left="1260"/>
        <w:rPr>
          <w:del w:id="659" w:author="lenovo" w:date="2019-07-19T10:26:00Z"/>
          <w:rFonts w:ascii="微软雅黑" w:hAnsi="微软雅黑" w:eastAsia="微软雅黑"/>
          <w:sz w:val="21"/>
          <w:szCs w:val="21"/>
        </w:rPr>
      </w:pPr>
      <w:del w:id="660" w:author="lenovo" w:date="2019-07-19T10:26:00Z">
        <w:r>
          <w:rPr>
            <w:rFonts w:ascii="微软雅黑" w:hAnsi="微软雅黑" w:eastAsia="微软雅黑"/>
            <w:sz w:val="21"/>
            <w:szCs w:val="21"/>
          </w:rPr>
          <w:drawing>
            <wp:inline distT="0" distB="0" distL="0" distR="0">
              <wp:extent cx="5158105" cy="2557145"/>
              <wp:effectExtent l="0" t="0" r="0" b="8255"/>
              <wp:docPr id="4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3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58105" cy="255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bookmarkStart w:id="48" w:name="_Toc14447858"/>
      <w:bookmarkEnd w:id="48"/>
    </w:p>
    <w:p>
      <w:pPr>
        <w:pStyle w:val="7"/>
        <w:widowControl w:val="0"/>
        <w:spacing w:after="0"/>
        <w:ind w:left="420"/>
        <w:rPr>
          <w:del w:id="662" w:author="lenovo" w:date="2019-07-19T10:26:00Z"/>
          <w:rFonts w:ascii="微软雅黑" w:hAnsi="微软雅黑" w:eastAsia="微软雅黑"/>
          <w:sz w:val="21"/>
          <w:szCs w:val="21"/>
        </w:rPr>
      </w:pPr>
      <w:del w:id="663" w:author="lenovo" w:date="2019-07-19T10:26:00Z">
        <w:r>
          <w:rPr>
            <w:rFonts w:hint="eastAsia" w:ascii="微软雅黑" w:hAnsi="微软雅黑" w:eastAsia="微软雅黑"/>
            <w:sz w:val="21"/>
            <w:szCs w:val="21"/>
          </w:rPr>
          <w:delText>算法配置：</w:delText>
        </w:r>
      </w:del>
      <w:bookmarkStart w:id="49" w:name="_Toc14447859"/>
      <w:bookmarkEnd w:id="49"/>
    </w:p>
    <w:tbl>
      <w:tblPr>
        <w:tblStyle w:val="17"/>
        <w:tblW w:w="707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843"/>
        <w:gridCol w:w="3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64" w:author="lenovo" w:date="2019-07-19T10:26:00Z"/>
        </w:trPr>
        <w:tc>
          <w:tcPr>
            <w:tcW w:w="1683" w:type="dxa"/>
            <w:shd w:val="clear" w:color="auto" w:fill="0070C0"/>
          </w:tcPr>
          <w:p>
            <w:pPr>
              <w:pStyle w:val="7"/>
              <w:widowControl w:val="0"/>
              <w:spacing w:after="0"/>
              <w:rPr>
                <w:del w:id="665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66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用途</w:delText>
              </w:r>
            </w:del>
            <w:bookmarkStart w:id="50" w:name="_Toc14447860"/>
            <w:bookmarkEnd w:id="50"/>
          </w:p>
        </w:tc>
        <w:tc>
          <w:tcPr>
            <w:tcW w:w="1843" w:type="dxa"/>
            <w:shd w:val="clear" w:color="auto" w:fill="0070C0"/>
          </w:tcPr>
          <w:p>
            <w:pPr>
              <w:pStyle w:val="7"/>
              <w:widowControl w:val="0"/>
              <w:spacing w:after="0"/>
              <w:rPr>
                <w:del w:id="667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68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密钥长度</w:delText>
              </w:r>
            </w:del>
            <w:bookmarkStart w:id="51" w:name="_Toc14447861"/>
            <w:bookmarkEnd w:id="51"/>
          </w:p>
        </w:tc>
        <w:tc>
          <w:tcPr>
            <w:tcW w:w="3553" w:type="dxa"/>
            <w:shd w:val="clear" w:color="auto" w:fill="0070C0"/>
          </w:tcPr>
          <w:p>
            <w:pPr>
              <w:pStyle w:val="7"/>
              <w:widowControl w:val="0"/>
              <w:spacing w:after="0"/>
              <w:rPr>
                <w:del w:id="669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70" w:author="lenovo" w:date="2019-07-19T10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模式</w:delText>
              </w:r>
            </w:del>
            <w:bookmarkStart w:id="52" w:name="_Toc14447862"/>
            <w:bookmarkEnd w:id="52"/>
          </w:p>
        </w:tc>
        <w:bookmarkStart w:id="53" w:name="_Toc14447863"/>
        <w:bookmarkEnd w:id="53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71" w:author="lenovo" w:date="2019-07-19T10:26:00Z"/>
        </w:trPr>
        <w:tc>
          <w:tcPr>
            <w:tcW w:w="1683" w:type="dxa"/>
          </w:tcPr>
          <w:p>
            <w:pPr>
              <w:pStyle w:val="7"/>
              <w:widowControl w:val="0"/>
              <w:spacing w:after="0"/>
              <w:rPr>
                <w:del w:id="672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73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AES加解密</w:delText>
              </w:r>
            </w:del>
            <w:bookmarkStart w:id="54" w:name="_Toc14447864"/>
            <w:bookmarkEnd w:id="54"/>
          </w:p>
        </w:tc>
        <w:tc>
          <w:tcPr>
            <w:tcW w:w="1843" w:type="dxa"/>
          </w:tcPr>
          <w:p>
            <w:pPr>
              <w:pStyle w:val="7"/>
              <w:widowControl w:val="0"/>
              <w:spacing w:after="0"/>
              <w:rPr>
                <w:del w:id="674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75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128位</w:delText>
              </w:r>
            </w:del>
            <w:bookmarkStart w:id="55" w:name="_Toc14447865"/>
            <w:bookmarkEnd w:id="55"/>
          </w:p>
        </w:tc>
        <w:tc>
          <w:tcPr>
            <w:tcW w:w="3553" w:type="dxa"/>
          </w:tcPr>
          <w:p>
            <w:pPr>
              <w:pStyle w:val="7"/>
              <w:widowControl w:val="0"/>
              <w:spacing w:after="0"/>
              <w:rPr>
                <w:del w:id="676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77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AES/CFB/PKCS5Padding</w:delText>
              </w:r>
            </w:del>
            <w:bookmarkStart w:id="56" w:name="_Toc14447866"/>
            <w:bookmarkEnd w:id="56"/>
          </w:p>
        </w:tc>
        <w:bookmarkStart w:id="57" w:name="_Toc14447867"/>
        <w:bookmarkEnd w:id="57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78" w:author="lenovo" w:date="2019-07-19T10:26:00Z"/>
        </w:trPr>
        <w:tc>
          <w:tcPr>
            <w:tcW w:w="1683" w:type="dxa"/>
          </w:tcPr>
          <w:p>
            <w:pPr>
              <w:pStyle w:val="7"/>
              <w:widowControl w:val="0"/>
              <w:spacing w:after="0"/>
              <w:rPr>
                <w:del w:id="679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80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RSA加解密</w:delText>
              </w:r>
            </w:del>
            <w:bookmarkStart w:id="58" w:name="_Toc14447868"/>
            <w:bookmarkEnd w:id="58"/>
          </w:p>
        </w:tc>
        <w:tc>
          <w:tcPr>
            <w:tcW w:w="1843" w:type="dxa"/>
          </w:tcPr>
          <w:p>
            <w:pPr>
              <w:pStyle w:val="7"/>
              <w:widowControl w:val="0"/>
              <w:spacing w:after="0"/>
              <w:rPr>
                <w:del w:id="681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82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2048位</w:delText>
              </w:r>
            </w:del>
            <w:bookmarkStart w:id="59" w:name="_Toc14447869"/>
            <w:bookmarkEnd w:id="59"/>
          </w:p>
        </w:tc>
        <w:tc>
          <w:tcPr>
            <w:tcW w:w="3553" w:type="dxa"/>
          </w:tcPr>
          <w:p>
            <w:pPr>
              <w:pStyle w:val="7"/>
              <w:widowControl w:val="0"/>
              <w:spacing w:after="0"/>
              <w:rPr>
                <w:del w:id="683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84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RSA/ECB/PKCS1Padding</w:delText>
              </w:r>
            </w:del>
            <w:bookmarkStart w:id="60" w:name="_Toc14447870"/>
            <w:bookmarkEnd w:id="60"/>
          </w:p>
        </w:tc>
        <w:bookmarkStart w:id="61" w:name="_Toc14447871"/>
        <w:bookmarkEnd w:id="61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85" w:author="lenovo" w:date="2019-07-19T10:26:00Z"/>
        </w:trPr>
        <w:tc>
          <w:tcPr>
            <w:tcW w:w="1683" w:type="dxa"/>
          </w:tcPr>
          <w:p>
            <w:pPr>
              <w:pStyle w:val="7"/>
              <w:widowControl w:val="0"/>
              <w:spacing w:after="0"/>
              <w:rPr>
                <w:del w:id="686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87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RSA签名/验签</w:delText>
              </w:r>
            </w:del>
            <w:bookmarkStart w:id="62" w:name="_Toc14447872"/>
            <w:bookmarkEnd w:id="62"/>
          </w:p>
        </w:tc>
        <w:tc>
          <w:tcPr>
            <w:tcW w:w="1843" w:type="dxa"/>
          </w:tcPr>
          <w:p>
            <w:pPr>
              <w:pStyle w:val="7"/>
              <w:widowControl w:val="0"/>
              <w:spacing w:after="0"/>
              <w:rPr>
                <w:del w:id="688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89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2048位</w:delText>
              </w:r>
            </w:del>
            <w:bookmarkStart w:id="63" w:name="_Toc14447873"/>
            <w:bookmarkEnd w:id="63"/>
          </w:p>
        </w:tc>
        <w:tc>
          <w:tcPr>
            <w:tcW w:w="3553" w:type="dxa"/>
          </w:tcPr>
          <w:p>
            <w:pPr>
              <w:pStyle w:val="7"/>
              <w:widowControl w:val="0"/>
              <w:spacing w:after="0"/>
              <w:rPr>
                <w:del w:id="690" w:author="lenovo" w:date="2019-07-19T10:26:00Z"/>
                <w:rFonts w:ascii="微软雅黑" w:hAnsi="微软雅黑" w:eastAsia="微软雅黑"/>
                <w:sz w:val="21"/>
                <w:szCs w:val="21"/>
              </w:rPr>
            </w:pPr>
            <w:del w:id="691" w:author="lenovo" w:date="2019-07-19T10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SHA256withRSA</w:delText>
              </w:r>
            </w:del>
            <w:bookmarkStart w:id="64" w:name="_Toc14447874"/>
            <w:bookmarkEnd w:id="64"/>
          </w:p>
        </w:tc>
        <w:bookmarkStart w:id="65" w:name="_Toc14447875"/>
        <w:bookmarkEnd w:id="65"/>
      </w:tr>
    </w:tbl>
    <w:p>
      <w:pPr>
        <w:pStyle w:val="7"/>
        <w:widowControl w:val="0"/>
        <w:spacing w:after="0"/>
        <w:ind w:left="360"/>
        <w:rPr>
          <w:del w:id="692" w:author="lenovo" w:date="2019-07-19T10:26:00Z"/>
          <w:rFonts w:ascii="宋体" w:hAnsi="宋体" w:eastAsia="宋体"/>
          <w:sz w:val="24"/>
          <w:szCs w:val="24"/>
          <w:rPrChange w:id="693" w:author="lenovo" w:date="2019-07-19T16:32:00Z">
            <w:rPr>
              <w:del w:id="694" w:author="lenovo" w:date="2019-07-19T10:26:00Z"/>
              <w:rFonts w:ascii="微软雅黑" w:hAnsi="微软雅黑" w:eastAsia="微软雅黑"/>
              <w:sz w:val="21"/>
              <w:szCs w:val="21"/>
            </w:rPr>
          </w:rPrChange>
        </w:rPr>
      </w:pPr>
      <w:ins w:id="695" w:author="lenovo" w:date="2019-07-19T10:27:00Z">
        <w:bookmarkStart w:id="66" w:name="_Toc14447876"/>
        <w:r>
          <w:rPr>
            <w:rFonts w:hint="eastAsia" w:ascii="微软雅黑" w:hAnsi="微软雅黑"/>
            <w:sz w:val="36"/>
            <w:szCs w:val="36"/>
            <w:rPrChange w:id="696" w:author="lenovo" w:date="2019-07-19T16:32:00Z">
              <w:rPr>
                <w:rFonts w:hint="eastAsia" w:ascii="微软雅黑" w:hAnsi="微软雅黑"/>
                <w:sz w:val="21"/>
                <w:szCs w:val="21"/>
              </w:rPr>
            </w:rPrChange>
          </w:rPr>
          <w:t>与</w:t>
        </w:r>
      </w:ins>
      <w:ins w:id="697" w:author="lenovo" w:date="2019-07-19T10:27:00Z">
        <w:r>
          <w:rPr>
            <w:rFonts w:ascii="微软雅黑" w:hAnsi="微软雅黑"/>
            <w:sz w:val="36"/>
            <w:szCs w:val="36"/>
            <w:rPrChange w:id="698" w:author="lenovo" w:date="2019-07-19T16:32:00Z">
              <w:rPr>
                <w:rFonts w:ascii="微软雅黑" w:hAnsi="微软雅黑"/>
                <w:sz w:val="21"/>
                <w:szCs w:val="21"/>
              </w:rPr>
            </w:rPrChange>
          </w:rPr>
          <w:t>WMS</w:t>
        </w:r>
      </w:ins>
      <w:ins w:id="699" w:author="lenovo" w:date="2019-07-19T10:27:00Z">
        <w:r>
          <w:rPr>
            <w:rFonts w:ascii="微软雅黑" w:hAnsi="微软雅黑"/>
            <w:sz w:val="36"/>
            <w:szCs w:val="36"/>
            <w:rPrChange w:id="700" w:author="lenovo" w:date="2019-07-19T16:32:00Z">
              <w:rPr>
                <w:rFonts w:ascii="微软雅黑" w:hAnsi="微软雅黑"/>
                <w:sz w:val="21"/>
                <w:szCs w:val="21"/>
              </w:rPr>
            </w:rPrChange>
          </w:rPr>
          <w:t>接口</w:t>
        </w:r>
        <w:bookmarkEnd w:id="66"/>
      </w:ins>
      <w:del w:id="701" w:author="lenovo" w:date="2019-07-19T10:26:00Z">
        <w:r>
          <w:rPr>
            <w:rFonts w:hint="eastAsia" w:ascii="宋体" w:hAnsi="宋体" w:eastAsia="宋体"/>
            <w:sz w:val="24"/>
            <w:szCs w:val="24"/>
            <w:rPrChange w:id="702" w:author="lenovo" w:date="2019-07-19T16:32:00Z">
              <w:rPr>
                <w:rFonts w:hint="eastAsia" w:ascii="微软雅黑" w:hAnsi="微软雅黑" w:eastAsia="微软雅黑"/>
                <w:sz w:val="21"/>
                <w:szCs w:val="21"/>
              </w:rPr>
            </w:rPrChange>
          </w:rPr>
          <w:delText>为保障双方正常通信，双方均需遵守相关约定如下：</w:delText>
        </w:r>
      </w:del>
    </w:p>
    <w:p>
      <w:pPr>
        <w:pStyle w:val="7"/>
        <w:widowControl w:val="0"/>
        <w:numPr>
          <w:ilvl w:val="0"/>
          <w:numId w:val="3"/>
        </w:numPr>
        <w:spacing w:after="0"/>
        <w:rPr>
          <w:del w:id="703" w:author="lenovo" w:date="2019-07-19T10:26:00Z"/>
          <w:rFonts w:ascii="宋体" w:hAnsi="宋体" w:eastAsia="宋体"/>
          <w:sz w:val="24"/>
          <w:szCs w:val="24"/>
          <w:rPrChange w:id="704" w:author="lenovo" w:date="2019-07-19T16:32:00Z">
            <w:rPr>
              <w:del w:id="705" w:author="lenovo" w:date="2019-07-19T10:26:00Z"/>
              <w:rFonts w:ascii="微软雅黑" w:hAnsi="微软雅黑" w:eastAsia="微软雅黑"/>
              <w:sz w:val="21"/>
              <w:szCs w:val="21"/>
            </w:rPr>
          </w:rPrChange>
        </w:rPr>
      </w:pPr>
      <w:del w:id="706" w:author="lenovo" w:date="2019-07-19T10:26:00Z">
        <w:r>
          <w:rPr>
            <w:rFonts w:hint="eastAsia" w:ascii="宋体" w:hAnsi="宋体" w:eastAsia="宋体"/>
            <w:sz w:val="24"/>
            <w:szCs w:val="24"/>
            <w:rPrChange w:id="707" w:author="lenovo" w:date="2019-07-19T16:32:00Z">
              <w:rPr>
                <w:rFonts w:hint="eastAsia" w:ascii="微软雅黑" w:hAnsi="微软雅黑" w:eastAsia="微软雅黑"/>
                <w:sz w:val="21"/>
                <w:szCs w:val="21"/>
              </w:rPr>
            </w:rPrChange>
          </w:rPr>
          <w:delText>使用</w:delText>
        </w:r>
      </w:del>
      <w:del w:id="708" w:author="lenovo" w:date="2019-07-19T10:26:00Z">
        <w:r>
          <w:rPr>
            <w:rFonts w:ascii="宋体" w:hAnsi="宋体" w:eastAsia="宋体"/>
            <w:sz w:val="24"/>
            <w:szCs w:val="24"/>
            <w:rPrChange w:id="709" w:author="lenovo" w:date="2019-07-19T16:32:00Z">
              <w:rPr>
                <w:rFonts w:ascii="微软雅黑" w:hAnsi="微软雅黑" w:eastAsia="微软雅黑"/>
                <w:sz w:val="21"/>
                <w:szCs w:val="21"/>
              </w:rPr>
            </w:rPrChange>
          </w:rPr>
          <w:delText>HTTPS协议进行通信</w:delText>
        </w:r>
      </w:del>
      <w:bookmarkStart w:id="67" w:name="_Toc14447877"/>
      <w:bookmarkEnd w:id="67"/>
    </w:p>
    <w:p>
      <w:pPr>
        <w:pStyle w:val="7"/>
        <w:widowControl w:val="0"/>
        <w:numPr>
          <w:ilvl w:val="0"/>
          <w:numId w:val="3"/>
        </w:numPr>
        <w:spacing w:after="0"/>
        <w:rPr>
          <w:del w:id="710" w:author="lenovo" w:date="2019-07-19T10:26:00Z"/>
          <w:rFonts w:ascii="宋体" w:hAnsi="宋体" w:eastAsia="宋体"/>
          <w:sz w:val="24"/>
          <w:szCs w:val="24"/>
          <w:rPrChange w:id="711" w:author="lenovo" w:date="2019-07-19T16:32:00Z">
            <w:rPr>
              <w:del w:id="712" w:author="lenovo" w:date="2019-07-19T10:26:00Z"/>
              <w:rFonts w:ascii="微软雅黑" w:hAnsi="微软雅黑" w:eastAsia="微软雅黑"/>
              <w:sz w:val="21"/>
              <w:szCs w:val="21"/>
            </w:rPr>
          </w:rPrChange>
        </w:rPr>
      </w:pPr>
      <w:del w:id="713" w:author="lenovo" w:date="2019-07-19T10:26:00Z">
        <w:r>
          <w:rPr>
            <w:rFonts w:hint="eastAsia" w:ascii="宋体" w:hAnsi="宋体" w:eastAsia="宋体"/>
            <w:sz w:val="24"/>
            <w:szCs w:val="24"/>
            <w:rPrChange w:id="714" w:author="lenovo" w:date="2019-07-19T16:32:00Z">
              <w:rPr>
                <w:rFonts w:hint="eastAsia" w:ascii="微软雅黑" w:hAnsi="微软雅黑" w:eastAsia="微软雅黑"/>
                <w:sz w:val="21"/>
                <w:szCs w:val="21"/>
              </w:rPr>
            </w:rPrChange>
          </w:rPr>
          <w:delText>双方通信中所有字段均使用</w:delText>
        </w:r>
      </w:del>
      <w:del w:id="715" w:author="lenovo" w:date="2019-07-19T10:26:00Z">
        <w:r>
          <w:rPr>
            <w:rFonts w:ascii="宋体" w:hAnsi="宋体" w:eastAsia="宋体"/>
            <w:sz w:val="24"/>
            <w:szCs w:val="24"/>
            <w:rPrChange w:id="716" w:author="lenovo" w:date="2019-07-19T16:32:00Z">
              <w:rPr>
                <w:rFonts w:ascii="微软雅黑" w:hAnsi="微软雅黑" w:eastAsia="微软雅黑"/>
                <w:sz w:val="21"/>
                <w:szCs w:val="21"/>
              </w:rPr>
            </w:rPrChange>
          </w:rPr>
          <w:delText>UTF-8编码</w:delText>
        </w:r>
      </w:del>
      <w:bookmarkStart w:id="68" w:name="_Toc14447878"/>
      <w:bookmarkEnd w:id="68"/>
    </w:p>
    <w:p>
      <w:pPr>
        <w:pStyle w:val="7"/>
        <w:widowControl w:val="0"/>
        <w:numPr>
          <w:ilvl w:val="0"/>
          <w:numId w:val="3"/>
        </w:numPr>
        <w:spacing w:after="0"/>
        <w:rPr>
          <w:del w:id="717" w:author="lenovo" w:date="2019-07-19T10:26:00Z"/>
          <w:rFonts w:ascii="宋体" w:hAnsi="宋体" w:eastAsia="宋体"/>
          <w:sz w:val="24"/>
          <w:szCs w:val="24"/>
          <w:rPrChange w:id="718" w:author="lenovo" w:date="2019-07-19T16:32:00Z">
            <w:rPr>
              <w:del w:id="719" w:author="lenovo" w:date="2019-07-19T10:26:00Z"/>
              <w:rFonts w:ascii="微软雅黑" w:hAnsi="微软雅黑" w:eastAsia="微软雅黑"/>
              <w:sz w:val="21"/>
              <w:szCs w:val="21"/>
            </w:rPr>
          </w:rPrChange>
        </w:rPr>
      </w:pPr>
      <w:del w:id="720" w:author="lenovo" w:date="2019-07-19T10:26:00Z">
        <w:r>
          <w:rPr>
            <w:rFonts w:ascii="宋体" w:hAnsi="宋体" w:eastAsia="宋体"/>
            <w:sz w:val="24"/>
            <w:szCs w:val="24"/>
            <w:rPrChange w:id="721" w:author="lenovo" w:date="2019-07-19T16:32:00Z">
              <w:rPr>
                <w:rFonts w:ascii="微软雅黑" w:hAnsi="微软雅黑" w:eastAsia="微软雅黑"/>
                <w:sz w:val="21"/>
                <w:szCs w:val="21"/>
              </w:rPr>
            </w:rPrChange>
          </w:rPr>
          <w:delText>data中的原始数据格式为JSON字符串</w:delText>
        </w:r>
      </w:del>
      <w:bookmarkStart w:id="69" w:name="_Toc14447879"/>
      <w:bookmarkEnd w:id="69"/>
    </w:p>
    <w:p>
      <w:pPr>
        <w:pStyle w:val="2"/>
        <w:rPr>
          <w:rFonts w:ascii="宋体" w:hAnsi="宋体" w:eastAsia="宋体" w:cs="宋体"/>
          <w:b w:val="0"/>
          <w:bCs w:val="0"/>
          <w:sz w:val="24"/>
          <w:szCs w:val="24"/>
          <w:rPrChange w:id="722" w:author="lenovo" w:date="2019-07-19T16:32:00Z">
            <w:rPr>
              <w:rFonts w:ascii="微软雅黑" w:hAnsi="微软雅黑"/>
            </w:rPr>
          </w:rPrChange>
        </w:rPr>
      </w:pPr>
      <w:del w:id="723" w:author="lenovo" w:date="2019-07-19T10:27:00Z">
        <w:bookmarkStart w:id="70" w:name="_Toc515463275"/>
        <w:r>
          <w:rPr>
            <w:rFonts w:hint="eastAsia" w:ascii="宋体" w:hAnsi="宋体" w:eastAsia="宋体" w:cs="宋体"/>
            <w:b w:val="0"/>
            <w:bCs w:val="0"/>
            <w:sz w:val="24"/>
            <w:szCs w:val="24"/>
            <w:rPrChange w:id="724" w:author="lenovo" w:date="2019-07-19T16:32:00Z">
              <w:rPr>
                <w:rFonts w:hint="eastAsia" w:ascii="微软雅黑" w:hAnsi="微软雅黑"/>
              </w:rPr>
            </w:rPrChange>
          </w:rPr>
          <w:delText>放款接口流</w:delText>
        </w:r>
        <w:bookmarkEnd w:id="15"/>
        <w:bookmarkEnd w:id="70"/>
      </w:del>
      <w:bookmarkStart w:id="71" w:name="_Toc14447880"/>
      <w:bookmarkEnd w:id="71"/>
    </w:p>
    <w:p>
      <w:pPr>
        <w:rPr>
          <w:del w:id="725" w:author="lenovo" w:date="2019-07-19T10:27:00Z"/>
          <w:rFonts w:ascii="微软雅黑" w:hAnsi="微软雅黑" w:eastAsia="微软雅黑"/>
        </w:rPr>
      </w:pPr>
      <w:del w:id="726" w:author="lenovo" w:date="2019-07-19T10:27:00Z">
        <w:r>
          <w:rPr>
            <w:rFonts w:hint="eastAsia"/>
          </w:rPr>
          <w:drawing>
            <wp:inline distT="0" distB="0" distL="114300" distR="114300">
              <wp:extent cx="4580255" cy="3820795"/>
              <wp:effectExtent l="0" t="0" r="10795" b="8255"/>
              <wp:docPr id="3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2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80255" cy="3820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rPr>
          <w:del w:id="728" w:author="lenovo" w:date="2019-07-19T10:27:00Z"/>
          <w:rFonts w:ascii="微软雅黑" w:hAnsi="微软雅黑" w:eastAsia="微软雅黑"/>
          <w:sz w:val="21"/>
          <w:szCs w:val="21"/>
        </w:rPr>
      </w:pPr>
      <w:del w:id="729" w:author="lenovo" w:date="2019-07-19T10:27:00Z">
        <w:r>
          <w:rPr>
            <w:rFonts w:hint="eastAsia" w:ascii="微软雅黑" w:hAnsi="微软雅黑" w:eastAsia="微软雅黑"/>
            <w:sz w:val="21"/>
            <w:szCs w:val="21"/>
          </w:rPr>
          <w:delText>A1. 合作平台调用中融支付接口进行放款，同步返回。</w:delText>
        </w:r>
      </w:del>
    </w:p>
    <w:p>
      <w:pPr>
        <w:rPr>
          <w:del w:id="730" w:author="lenovo" w:date="2019-07-19T10:27:00Z"/>
          <w:rFonts w:ascii="微软雅黑" w:hAnsi="微软雅黑" w:eastAsia="微软雅黑"/>
          <w:sz w:val="21"/>
          <w:szCs w:val="21"/>
        </w:rPr>
      </w:pPr>
      <w:del w:id="731" w:author="lenovo" w:date="2019-07-19T10:27:00Z">
        <w:r>
          <w:rPr>
            <w:rFonts w:hint="eastAsia" w:ascii="微软雅黑" w:hAnsi="微软雅黑" w:eastAsia="微软雅黑"/>
            <w:sz w:val="21"/>
            <w:szCs w:val="21"/>
          </w:rPr>
          <w:delText>A2. 一段时间后可调用中融支付系统查询接口，查询放款结果。</w:delText>
        </w:r>
      </w:del>
    </w:p>
    <w:p>
      <w:pPr>
        <w:rPr>
          <w:del w:id="732" w:author="lenovo" w:date="2019-07-19T11:20:00Z"/>
          <w:rFonts w:ascii="微软雅黑" w:hAnsi="微软雅黑" w:eastAsia="微软雅黑"/>
          <w:sz w:val="21"/>
          <w:szCs w:val="21"/>
        </w:rPr>
      </w:pPr>
      <w:del w:id="733" w:author="lenovo" w:date="2019-07-19T11:20:00Z">
        <w:r>
          <w:rPr>
            <w:rFonts w:hint="eastAsia" w:ascii="微软雅黑" w:hAnsi="微软雅黑" w:eastAsia="微软雅黑"/>
            <w:sz w:val="21"/>
            <w:szCs w:val="21"/>
          </w:rPr>
          <w:delText>注：token值由合作平台生成并传输，用于回调时合法性验证，中融回调时如token非法，则合作平台应丢弃当前回调</w:delText>
        </w:r>
      </w:del>
    </w:p>
    <w:p>
      <w:pPr>
        <w:pStyle w:val="2"/>
        <w:numPr>
          <w:ilvl w:val="0"/>
          <w:numId w:val="0"/>
        </w:numPr>
        <w:rPr>
          <w:del w:id="734" w:author="lenovo" w:date="2019-07-19T11:21:00Z"/>
          <w:rFonts w:ascii="微软雅黑" w:hAnsi="微软雅黑"/>
        </w:rPr>
      </w:pPr>
      <w:del w:id="735" w:author="lenovo" w:date="2019-07-19T10:27:00Z">
        <w:bookmarkStart w:id="72" w:name="_Toc515463276"/>
        <w:r>
          <w:rPr>
            <w:rFonts w:hint="eastAsia" w:ascii="微软雅黑" w:hAnsi="微软雅黑"/>
          </w:rPr>
          <w:delText>放款接口</w:delText>
        </w:r>
        <w:bookmarkEnd w:id="72"/>
      </w:del>
    </w:p>
    <w:tbl>
      <w:tblPr>
        <w:tblStyle w:val="16"/>
        <w:tblW w:w="798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6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del w:id="736" w:author="lenovo" w:date="2019-07-19T11:20:00Z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737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38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URL</w:delText>
              </w:r>
            </w:del>
          </w:p>
        </w:tc>
        <w:tc>
          <w:tcPr>
            <w:tcW w:w="64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739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40" w:author="lenovo" w:date="2019-07-19T10:29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fldChar w:fldCharType="begin"/>
              </w:r>
            </w:del>
            <w:del w:id="741" w:author="lenovo" w:date="2019-07-19T10:29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delInstrText xml:space="preserve"> HYPERLINK "https://xxx/loan" </w:delInstrText>
              </w:r>
            </w:del>
            <w:del w:id="742" w:author="lenovo" w:date="2019-07-19T10:29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fldChar w:fldCharType="separate"/>
              </w:r>
            </w:del>
            <w:del w:id="743" w:author="lenovo" w:date="2019-07-19T10:29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delText>/loan</w:delText>
              </w:r>
            </w:del>
            <w:del w:id="744" w:author="lenovo" w:date="2019-07-19T10:29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fldChar w:fldCharType="end"/>
              </w:r>
            </w:del>
            <w:del w:id="745" w:author="lenovo" w:date="2019-07-19T10:29:00Z">
              <w:r>
                <w:rPr>
                  <w:rStyle w:val="21"/>
                  <w:rFonts w:hint="eastAsia" w:ascii="微软雅黑" w:hAnsi="微软雅黑" w:eastAsia="微软雅黑"/>
                  <w:sz w:val="21"/>
                  <w:szCs w:val="21"/>
                </w:rPr>
                <w:delText>/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del w:id="746" w:author="lenovo" w:date="2019-07-19T11:20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747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48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请求方式</w:delText>
              </w:r>
            </w:del>
          </w:p>
        </w:tc>
        <w:tc>
          <w:tcPr>
            <w:tcW w:w="64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749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50" w:author="lenovo" w:date="2019-07-19T10:29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POST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del w:id="751" w:author="lenovo" w:date="2019-07-19T11:20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752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53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请求格式</w:delText>
              </w:r>
            </w:del>
          </w:p>
        </w:tc>
        <w:tc>
          <w:tcPr>
            <w:tcW w:w="64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754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55" w:author="lenovo" w:date="2019-07-19T10:32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application/x-www-form-urlencoded; charset=UTF-8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  <w:del w:id="756" w:author="lenovo" w:date="2019-07-19T11:20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757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58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提供方</w:delText>
              </w:r>
            </w:del>
          </w:p>
        </w:tc>
        <w:tc>
          <w:tcPr>
            <w:tcW w:w="64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759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60" w:author="lenovo" w:date="2019-07-19T10:3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中融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del w:id="761" w:author="lenovo" w:date="2019-07-19T11:20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762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63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可重试</w:delText>
              </w:r>
            </w:del>
          </w:p>
        </w:tc>
        <w:tc>
          <w:tcPr>
            <w:tcW w:w="64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764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65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支持</w:delText>
              </w:r>
            </w:del>
          </w:p>
        </w:tc>
      </w:tr>
    </w:tbl>
    <w:p>
      <w:pPr>
        <w:pStyle w:val="7"/>
        <w:ind w:right="-761" w:rightChars="-317" w:firstLine="420"/>
        <w:rPr>
          <w:del w:id="766" w:author="lenovo" w:date="2019-07-19T10:30:00Z"/>
          <w:rFonts w:ascii="微软雅黑" w:hAnsi="微软雅黑" w:eastAsia="微软雅黑"/>
          <w:b/>
          <w:sz w:val="21"/>
          <w:szCs w:val="21"/>
        </w:rPr>
      </w:pPr>
      <w:del w:id="767" w:author="lenovo" w:date="2019-07-19T10:30:00Z">
        <w:r>
          <w:rPr>
            <w:rFonts w:hint="eastAsia" w:ascii="微软雅黑" w:hAnsi="微软雅黑" w:eastAsia="微软雅黑"/>
            <w:b/>
            <w:sz w:val="21"/>
            <w:szCs w:val="21"/>
          </w:rPr>
          <w:delText>注意</w:delText>
        </w:r>
      </w:del>
      <w:del w:id="768" w:author="lenovo" w:date="2019-07-19T10:30:00Z">
        <w:r>
          <w:rPr>
            <w:rFonts w:ascii="微软雅黑" w:hAnsi="微软雅黑" w:eastAsia="微软雅黑"/>
            <w:b/>
            <w:sz w:val="21"/>
            <w:szCs w:val="21"/>
          </w:rPr>
          <w:delText xml:space="preserve">: </w:delText>
        </w:r>
      </w:del>
      <w:del w:id="769" w:author="lenovo" w:date="2019-07-19T10:30:00Z">
        <w:r>
          <w:rPr>
            <w:rFonts w:hint="eastAsia" w:ascii="微软雅黑" w:hAnsi="微软雅黑" w:eastAsia="微软雅黑"/>
            <w:b/>
            <w:color w:val="FF0000"/>
            <w:sz w:val="21"/>
            <w:szCs w:val="21"/>
          </w:rPr>
          <w:delText>参数名均为小写</w:delText>
        </w:r>
      </w:del>
    </w:p>
    <w:p>
      <w:pPr>
        <w:pStyle w:val="7"/>
        <w:ind w:firstLine="420"/>
        <w:rPr>
          <w:del w:id="770" w:author="lenovo" w:date="2019-07-19T11:20:00Z"/>
          <w:rFonts w:ascii="微软雅黑" w:hAnsi="微软雅黑" w:eastAsia="微软雅黑"/>
          <w:sz w:val="21"/>
          <w:szCs w:val="21"/>
        </w:rPr>
      </w:pPr>
      <w:del w:id="771" w:author="lenovo" w:date="2019-07-19T11:20:00Z">
        <w:r>
          <w:rPr>
            <w:rFonts w:hint="eastAsia" w:ascii="微软雅黑" w:hAnsi="微软雅黑" w:eastAsia="微软雅黑"/>
            <w:sz w:val="21"/>
            <w:szCs w:val="21"/>
          </w:rPr>
          <w:delText>请求报文中的</w:delText>
        </w:r>
      </w:del>
      <w:del w:id="772" w:author="lenovo" w:date="2019-07-19T11:20:00Z">
        <w:r>
          <w:rPr>
            <w:rFonts w:ascii="微软雅黑" w:hAnsi="微软雅黑" w:eastAsia="微软雅黑"/>
            <w:sz w:val="21"/>
            <w:szCs w:val="21"/>
          </w:rPr>
          <w:delText>data字段说明:</w:delText>
        </w:r>
      </w:del>
    </w:p>
    <w:tbl>
      <w:tblPr>
        <w:tblStyle w:val="17"/>
        <w:tblW w:w="8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268"/>
        <w:gridCol w:w="1134"/>
        <w:gridCol w:w="1701"/>
        <w:gridCol w:w="1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del w:id="773" w:author="lenovo" w:date="2019-07-19T11:20:00Z"/>
        </w:trPr>
        <w:tc>
          <w:tcPr>
            <w:tcW w:w="2263" w:type="dxa"/>
            <w:shd w:val="clear" w:color="auto" w:fill="0070C0"/>
          </w:tcPr>
          <w:p>
            <w:pPr>
              <w:pStyle w:val="7"/>
              <w:rPr>
                <w:del w:id="774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75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参数名</w:delText>
              </w:r>
            </w:del>
          </w:p>
        </w:tc>
        <w:tc>
          <w:tcPr>
            <w:tcW w:w="2268" w:type="dxa"/>
            <w:shd w:val="clear" w:color="auto" w:fill="0070C0"/>
          </w:tcPr>
          <w:p>
            <w:pPr>
              <w:pStyle w:val="7"/>
              <w:rPr>
                <w:del w:id="776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77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含义</w:delText>
              </w:r>
            </w:del>
          </w:p>
        </w:tc>
        <w:tc>
          <w:tcPr>
            <w:tcW w:w="1134" w:type="dxa"/>
            <w:shd w:val="clear" w:color="auto" w:fill="0070C0"/>
          </w:tcPr>
          <w:p>
            <w:pPr>
              <w:pStyle w:val="7"/>
              <w:rPr>
                <w:del w:id="778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79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格式说明</w:delText>
              </w:r>
            </w:del>
          </w:p>
        </w:tc>
        <w:tc>
          <w:tcPr>
            <w:tcW w:w="1701" w:type="dxa"/>
            <w:shd w:val="clear" w:color="auto" w:fill="0070C0"/>
          </w:tcPr>
          <w:p>
            <w:pPr>
              <w:pStyle w:val="7"/>
              <w:rPr>
                <w:del w:id="780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81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长度</w:delText>
              </w:r>
            </w:del>
          </w:p>
        </w:tc>
        <w:tc>
          <w:tcPr>
            <w:tcW w:w="1256" w:type="dxa"/>
            <w:shd w:val="clear" w:color="auto" w:fill="0070C0"/>
          </w:tcPr>
          <w:p>
            <w:pPr>
              <w:pStyle w:val="7"/>
              <w:rPr>
                <w:del w:id="782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83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必填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784" w:author="lenovo" w:date="2019-07-19T11:20:00Z"/>
        </w:trPr>
        <w:tc>
          <w:tcPr>
            <w:tcW w:w="2263" w:type="dxa"/>
          </w:tcPr>
          <w:p>
            <w:pPr>
              <w:pStyle w:val="7"/>
              <w:rPr>
                <w:del w:id="785" w:author="lenovo" w:date="2019-07-19T11:20:00Z"/>
                <w:rFonts w:ascii="微软雅黑" w:hAnsi="微软雅黑" w:eastAsia="微软雅黑"/>
                <w:b/>
                <w:sz w:val="21"/>
                <w:szCs w:val="21"/>
              </w:rPr>
            </w:pPr>
            <w:del w:id="786" w:author="lenovo" w:date="2019-07-19T10:32:00Z">
              <w:r>
                <w:rPr>
                  <w:rFonts w:ascii="微软雅黑" w:hAnsi="微软雅黑" w:eastAsia="微软雅黑"/>
                  <w:b/>
                  <w:sz w:val="21"/>
                  <w:szCs w:val="21"/>
                </w:rPr>
                <w:delText>trust_no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787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88" w:author="lenovo" w:date="2019-07-19T10:3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信托计划编码</w:delText>
              </w:r>
            </w:del>
          </w:p>
          <w:p>
            <w:pPr>
              <w:pStyle w:val="7"/>
              <w:rPr>
                <w:del w:id="789" w:author="lenovo" w:date="2019-07-19T11:20:00Z"/>
                <w:rFonts w:ascii="微软雅黑" w:hAnsi="微软雅黑" w:eastAsia="微软雅黑"/>
                <w:sz w:val="18"/>
                <w:szCs w:val="18"/>
              </w:rPr>
            </w:pPr>
            <w:del w:id="790" w:author="lenovo" w:date="2019-07-19T10:33:00Z">
              <w:r>
                <w:rPr>
                  <w:rFonts w:hint="eastAsia" w:ascii="微软雅黑" w:hAnsi="微软雅黑" w:eastAsia="微软雅黑"/>
                  <w:sz w:val="18"/>
                  <w:szCs w:val="18"/>
                </w:rPr>
                <w:delText>如由中融进行信托计划路由，非必填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791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92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793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94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16</w:delText>
              </w:r>
            </w:del>
            <w:del w:id="795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796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797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798" w:author="lenovo" w:date="2019-07-19T11:20:00Z"/>
        </w:trPr>
        <w:tc>
          <w:tcPr>
            <w:tcW w:w="2263" w:type="dxa"/>
          </w:tcPr>
          <w:p>
            <w:pPr>
              <w:pStyle w:val="7"/>
              <w:rPr>
                <w:del w:id="799" w:author="lenovo" w:date="2019-07-19T11:20:00Z"/>
                <w:rFonts w:ascii="微软雅黑" w:hAnsi="微软雅黑" w:eastAsia="微软雅黑"/>
                <w:b/>
                <w:sz w:val="21"/>
                <w:szCs w:val="21"/>
              </w:rPr>
            </w:pPr>
            <w:del w:id="800" w:author="lenovo" w:date="2019-07-19T10:32:00Z">
              <w:r>
                <w:rPr>
                  <w:rFonts w:ascii="微软雅黑" w:hAnsi="微软雅黑" w:eastAsia="微软雅黑"/>
                  <w:b/>
                  <w:sz w:val="21"/>
                  <w:szCs w:val="21"/>
                </w:rPr>
                <w:delText>order_id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801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02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合作平台全局唯一订单号</w:delText>
              </w:r>
            </w:del>
          </w:p>
          <w:p>
            <w:pPr>
              <w:pStyle w:val="7"/>
              <w:rPr>
                <w:del w:id="803" w:author="lenovo" w:date="2019-07-19T11:20:00Z"/>
                <w:rFonts w:ascii="微软雅黑" w:hAnsi="微软雅黑" w:eastAsia="微软雅黑"/>
                <w:sz w:val="18"/>
                <w:szCs w:val="18"/>
              </w:rPr>
            </w:pPr>
            <w:del w:id="804" w:author="lenovo" w:date="2019-07-19T10:33:00Z">
              <w:r>
                <w:rPr>
                  <w:rFonts w:hint="eastAsia" w:ascii="微软雅黑" w:hAnsi="微软雅黑" w:eastAsia="微软雅黑"/>
                  <w:sz w:val="18"/>
                  <w:szCs w:val="18"/>
                </w:rPr>
                <w:delText>如不一致将影响对账及打款请求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805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806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807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808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32字符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809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810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11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812" w:author="lenovo" w:date="2019-07-19T10:33:00Z"/>
                <w:rFonts w:ascii="微软雅黑" w:hAnsi="微软雅黑" w:eastAsia="微软雅黑"/>
                <w:b/>
                <w:sz w:val="21"/>
                <w:szCs w:val="21"/>
              </w:rPr>
            </w:pPr>
            <w:del w:id="813" w:author="lenovo" w:date="2019-07-19T10:33:00Z">
              <w:r>
                <w:rPr>
                  <w:rFonts w:ascii="微软雅黑" w:hAnsi="微软雅黑" w:eastAsia="微软雅黑"/>
                  <w:b/>
                  <w:sz w:val="21"/>
                  <w:szCs w:val="21"/>
                </w:rPr>
                <w:delText>user_id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814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15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合作平台用户唯一标识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816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17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818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19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32字符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820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21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22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823" w:author="lenovo" w:date="2019-07-19T10:33:00Z"/>
                <w:rFonts w:ascii="微软雅黑" w:hAnsi="微软雅黑" w:eastAsia="微软雅黑"/>
                <w:b/>
                <w:sz w:val="21"/>
                <w:szCs w:val="21"/>
              </w:rPr>
            </w:pPr>
            <w:del w:id="824" w:author="lenovo" w:date="2019-07-19T10:33:00Z">
              <w:r>
                <w:rPr>
                  <w:rFonts w:ascii="微软雅黑" w:hAnsi="微软雅黑" w:eastAsia="微软雅黑"/>
                  <w:b/>
                  <w:sz w:val="21"/>
                  <w:szCs w:val="21"/>
                </w:rPr>
                <w:delText>id_no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825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26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身份证号码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827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28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829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30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32字符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831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32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33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834" w:author="lenovo" w:date="2019-07-19T10:33:00Z"/>
                <w:rFonts w:ascii="微软雅黑" w:hAnsi="微软雅黑" w:eastAsia="微软雅黑"/>
                <w:b/>
                <w:sz w:val="21"/>
                <w:szCs w:val="21"/>
              </w:rPr>
            </w:pPr>
            <w:del w:id="835" w:author="lenovo" w:date="2019-07-19T10:33:00Z">
              <w:r>
                <w:rPr>
                  <w:rFonts w:ascii="微软雅黑" w:hAnsi="微软雅黑" w:eastAsia="微软雅黑"/>
                  <w:b/>
                  <w:sz w:val="21"/>
                  <w:szCs w:val="21"/>
                </w:rPr>
                <w:delText>mobile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836" w:author="lenovo" w:date="2019-07-19T10:33:00Z"/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del w:id="837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银行预留手机号码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838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39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840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41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11位字符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842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43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44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845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46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to_acct_no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847" w:author="lenovo" w:date="2019-07-19T10:33:00Z"/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del w:id="848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收款账户卡号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849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50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851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52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6-32位整数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853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54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55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856" w:author="lenovo" w:date="2019-07-19T10:33:00Z"/>
                <w:rFonts w:ascii="微软雅黑" w:hAnsi="微软雅黑" w:eastAsia="微软雅黑" w:cs="Times New Roman"/>
                <w:b/>
                <w:sz w:val="21"/>
                <w:szCs w:val="21"/>
              </w:rPr>
            </w:pPr>
            <w:del w:id="857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to_acct_name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858" w:author="lenovo" w:date="2019-07-19T10:33:00Z"/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del w:id="859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收款账户名称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860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61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862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63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1-64</w:delText>
              </w:r>
            </w:del>
            <w:del w:id="864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865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66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67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868" w:author="lenovo" w:date="2019-07-19T10:33:00Z"/>
                <w:rFonts w:ascii="微软雅黑" w:hAnsi="微软雅黑" w:eastAsia="微软雅黑" w:cs="Times New Roman"/>
                <w:b/>
                <w:sz w:val="21"/>
                <w:szCs w:val="21"/>
              </w:rPr>
            </w:pPr>
            <w:del w:id="869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to_acct_type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870" w:author="lenovo" w:date="2019-07-19T10:33:00Z"/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del w:id="871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收款账户类型</w:delText>
              </w:r>
            </w:del>
          </w:p>
          <w:p>
            <w:pPr>
              <w:pStyle w:val="7"/>
              <w:rPr>
                <w:del w:id="872" w:author="lenovo" w:date="2019-07-19T10:33:00Z"/>
                <w:rFonts w:ascii="微软雅黑" w:hAnsi="微软雅黑" w:eastAsia="微软雅黑"/>
                <w:sz w:val="18"/>
                <w:szCs w:val="18"/>
              </w:rPr>
            </w:pPr>
            <w:del w:id="873" w:author="lenovo" w:date="2019-07-19T10:33:00Z">
              <w:r>
                <w:rPr>
                  <w:rFonts w:ascii="微软雅黑" w:hAnsi="微软雅黑" w:eastAsia="微软雅黑"/>
                  <w:sz w:val="18"/>
                  <w:szCs w:val="18"/>
                </w:rPr>
                <w:delText xml:space="preserve">0: </w:delText>
              </w:r>
            </w:del>
            <w:del w:id="874" w:author="lenovo" w:date="2019-07-19T10:33:00Z">
              <w:r>
                <w:rPr>
                  <w:rFonts w:hint="eastAsia" w:ascii="微软雅黑" w:hAnsi="微软雅黑" w:eastAsia="微软雅黑"/>
                  <w:sz w:val="18"/>
                  <w:szCs w:val="18"/>
                </w:rPr>
                <w:delText>储蓄卡</w:delText>
              </w:r>
            </w:del>
            <w:del w:id="875" w:author="lenovo" w:date="2019-07-19T10:33:00Z">
              <w:r>
                <w:rPr>
                  <w:rFonts w:ascii="微软雅黑" w:hAnsi="微软雅黑" w:eastAsia="微软雅黑"/>
                  <w:sz w:val="18"/>
                  <w:szCs w:val="18"/>
                </w:rPr>
                <w:delText>1</w:delText>
              </w:r>
            </w:del>
            <w:del w:id="876" w:author="lenovo" w:date="2019-07-19T10:33:00Z">
              <w:r>
                <w:rPr>
                  <w:rFonts w:hint="eastAsia" w:ascii="微软雅黑" w:hAnsi="微软雅黑" w:eastAsia="微软雅黑"/>
                  <w:sz w:val="18"/>
                  <w:szCs w:val="18"/>
                </w:rPr>
                <w:delText>:</w:delText>
              </w:r>
            </w:del>
            <w:del w:id="877" w:author="lenovo" w:date="2019-07-19T10:33:00Z">
              <w:r>
                <w:rPr>
                  <w:rFonts w:ascii="微软雅黑" w:hAnsi="微软雅黑" w:eastAsia="微软雅黑"/>
                  <w:sz w:val="18"/>
                  <w:szCs w:val="18"/>
                </w:rPr>
                <w:delText xml:space="preserve"> </w:delText>
              </w:r>
            </w:del>
            <w:del w:id="878" w:author="lenovo" w:date="2019-07-19T10:33:00Z">
              <w:r>
                <w:rPr>
                  <w:rFonts w:hint="eastAsia" w:ascii="微软雅黑" w:hAnsi="微软雅黑" w:eastAsia="微软雅黑"/>
                  <w:sz w:val="18"/>
                  <w:szCs w:val="18"/>
                </w:rPr>
                <w:delText>信用卡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879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80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881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82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1位整数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883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84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85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886" w:author="lenovo" w:date="2019-07-19T10:33:00Z"/>
                <w:rFonts w:ascii="微软雅黑" w:hAnsi="微软雅黑" w:eastAsia="微软雅黑" w:cs="Times New Roman"/>
                <w:b/>
                <w:sz w:val="21"/>
                <w:szCs w:val="21"/>
              </w:rPr>
            </w:pPr>
            <w:del w:id="887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to_bank_no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888" w:author="lenovo" w:date="2019-07-19T10:33:00Z"/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del w:id="889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收款银行联行号，</w:delText>
              </w:r>
            </w:del>
          </w:p>
          <w:p>
            <w:pPr>
              <w:pStyle w:val="7"/>
              <w:rPr>
                <w:del w:id="890" w:author="lenovo" w:date="2019-07-19T10:33:00Z"/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del w:id="891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18"/>
                  <w:szCs w:val="18"/>
                  <w14:textFill>
                    <w14:solidFill>
                      <w14:schemeClr w14:val="tx1"/>
                    </w14:solidFill>
                  </w14:textFill>
                </w:rPr>
                <w:delText>请使用人行标准联行号。村镇银行类无联行号时讲使用收款银行名称进行尝试打款。当不满足时，打款失败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892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93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894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95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12</w:delText>
              </w:r>
            </w:del>
            <w:del w:id="896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位整数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897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898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99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900" w:author="lenovo" w:date="2019-07-19T10:33:00Z"/>
                <w:rFonts w:ascii="微软雅黑" w:hAnsi="微软雅黑" w:eastAsia="微软雅黑" w:cs="Times New Roman"/>
                <w:b/>
                <w:sz w:val="21"/>
                <w:szCs w:val="21"/>
              </w:rPr>
            </w:pPr>
            <w:del w:id="901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to_bank_name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902" w:author="lenovo" w:date="2019-07-19T10:33:00Z"/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del w:id="903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收款银行名称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904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05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906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07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1-64</w:delText>
              </w:r>
            </w:del>
            <w:del w:id="908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909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10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911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912" w:author="lenovo" w:date="2019-07-19T10:33:00Z"/>
                <w:rFonts w:ascii="微软雅黑" w:hAnsi="微软雅黑" w:eastAsia="微软雅黑" w:cs="Times New Roman"/>
                <w:b/>
                <w:sz w:val="21"/>
                <w:szCs w:val="21"/>
              </w:rPr>
            </w:pPr>
            <w:del w:id="913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to_brank_province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914" w:author="lenovo" w:date="2019-07-19T10:33:00Z"/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del w:id="915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开户行所在的省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916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17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918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19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0-64字符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920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21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922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923" w:author="lenovo" w:date="2019-07-19T10:33:00Z"/>
                <w:rFonts w:ascii="微软雅黑" w:hAnsi="微软雅黑" w:eastAsia="微软雅黑" w:cs="Times New Roman"/>
                <w:b/>
                <w:sz w:val="21"/>
                <w:szCs w:val="21"/>
              </w:rPr>
            </w:pPr>
            <w:del w:id="924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to_brank_city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925" w:author="lenovo" w:date="2019-07-19T10:33:00Z"/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del w:id="926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开户行所在的市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927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28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929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30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0-32</w:delText>
              </w:r>
            </w:del>
            <w:del w:id="931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932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33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934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935" w:author="lenovo" w:date="2019-07-19T10:33:00Z"/>
                <w:rFonts w:ascii="微软雅黑" w:hAnsi="微软雅黑" w:eastAsia="微软雅黑" w:cs="Times New Roman"/>
                <w:b/>
                <w:sz w:val="21"/>
                <w:szCs w:val="21"/>
              </w:rPr>
            </w:pPr>
            <w:del w:id="936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to_bank_area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937" w:author="lenovo" w:date="2019-07-19T10:33:00Z"/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del w:id="938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开户行所在的区</w:delText>
              </w:r>
            </w:del>
            <w:del w:id="939" w:author="lenovo" w:date="2019-07-19T10:33:00Z">
              <w:r>
                <w:rPr>
                  <w:rFonts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/县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940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41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942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43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0-32字符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944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45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946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947" w:author="lenovo" w:date="2019-07-19T10:33:00Z"/>
                <w:rFonts w:ascii="微软雅黑" w:hAnsi="微软雅黑" w:eastAsia="微软雅黑" w:cs="Times New Roman"/>
                <w:b/>
                <w:sz w:val="21"/>
                <w:szCs w:val="21"/>
              </w:rPr>
            </w:pPr>
            <w:del w:id="948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to_bank_street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949" w:author="lenovo" w:date="2019-07-19T10:33:00Z"/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del w:id="950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开户行所在的地址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951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52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953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54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0-100字符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955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56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957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958" w:author="lenovo" w:date="2019-07-19T10:33:00Z"/>
                <w:rFonts w:ascii="微软雅黑" w:hAnsi="微软雅黑" w:eastAsia="微软雅黑" w:cs="Times New Roman"/>
                <w:b/>
                <w:sz w:val="21"/>
                <w:szCs w:val="21"/>
              </w:rPr>
            </w:pPr>
            <w:del w:id="959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trans_amt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960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61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放款金额，</w:delText>
              </w:r>
            </w:del>
            <w:del w:id="962" w:author="lenovo" w:date="2019-07-19T10:33:00Z">
              <w:r>
                <w:rPr>
                  <w:rFonts w:hint="eastAsia" w:ascii="微软雅黑" w:hAnsi="微软雅黑" w:eastAsia="微软雅黑"/>
                  <w:color w:val="FF0000"/>
                  <w:sz w:val="21"/>
                  <w:szCs w:val="21"/>
                </w:rPr>
                <w:delText>单位分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963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64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965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66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1-11位整数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967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68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969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970" w:author="lenovo" w:date="2019-07-19T10:33:00Z"/>
                <w:rFonts w:ascii="微软雅黑" w:hAnsi="微软雅黑" w:eastAsia="微软雅黑" w:cs="Times New Roman"/>
                <w:b/>
                <w:sz w:val="21"/>
                <w:szCs w:val="21"/>
              </w:rPr>
            </w:pPr>
            <w:del w:id="971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order_titile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972" w:author="lenovo" w:date="2019-07-19T10:33:00Z"/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del w:id="973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支付订单主题</w:delText>
              </w:r>
            </w:del>
          </w:p>
          <w:p>
            <w:pPr>
              <w:pStyle w:val="7"/>
              <w:rPr>
                <w:del w:id="974" w:author="lenovo" w:date="2019-07-19T10:33:00Z"/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del w:id="975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18"/>
                  <w:szCs w:val="18"/>
                  <w14:textFill>
                    <w14:solidFill>
                      <w14:schemeClr w14:val="tx1"/>
                    </w14:solidFill>
                  </w14:textFill>
                </w:rPr>
                <w:delText>在实物订单中，可传入商品名称。在现金订单中，可自定义格式传入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976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77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978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79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0-100字符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980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81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982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983" w:author="lenovo" w:date="2019-07-19T10:33:00Z"/>
                <w:rFonts w:ascii="微软雅黑" w:hAnsi="微软雅黑" w:eastAsia="微软雅黑" w:cs="Times New Roman"/>
                <w:b/>
                <w:sz w:val="21"/>
                <w:szCs w:val="21"/>
              </w:rPr>
            </w:pPr>
            <w:del w:id="984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order_desc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985" w:author="lenovo" w:date="2019-07-19T10:33:00Z"/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del w:id="986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支付订单描述。可传入商品的简单描述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987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88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989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90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0-100</w:delText>
              </w:r>
            </w:del>
            <w:del w:id="991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992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993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994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995" w:author="lenovo" w:date="2019-07-19T10:33:00Z"/>
                <w:rFonts w:ascii="微软雅黑" w:hAnsi="微软雅黑" w:eastAsia="微软雅黑" w:cs="Times New Roman"/>
                <w:b/>
                <w:sz w:val="21"/>
                <w:szCs w:val="21"/>
              </w:rPr>
            </w:pPr>
            <w:del w:id="996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notify_url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997" w:author="lenovo" w:date="2019-07-19T10:33:00Z"/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del w:id="998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打款结果回调地址，</w:delText>
              </w:r>
            </w:del>
          </w:p>
          <w:p>
            <w:pPr>
              <w:pStyle w:val="7"/>
              <w:rPr>
                <w:del w:id="999" w:author="lenovo" w:date="2019-07-19T10:33:00Z"/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del w:id="1000" w:author="lenovo" w:date="2019-07-19T10:33:00Z">
              <w:r>
                <w:rPr>
                  <w:rFonts w:hint="eastAsia" w:ascii="微软雅黑" w:hAnsi="微软雅黑" w:eastAsia="微软雅黑"/>
                  <w:color w:val="000000" w:themeColor="text1"/>
                  <w:sz w:val="21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delText>若提供以此回调地址为准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1001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1002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1003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1004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0-1024字符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1005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1006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07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1008" w:author="lenovo" w:date="2019-07-19T10:33:00Z"/>
                <w:rFonts w:ascii="微软雅黑" w:hAnsi="微软雅黑" w:eastAsia="微软雅黑" w:cs="Times New Roman"/>
                <w:b/>
                <w:sz w:val="21"/>
                <w:szCs w:val="21"/>
              </w:rPr>
            </w:pPr>
            <w:del w:id="1009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token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1010" w:author="lenovo" w:date="2019-07-19T10:33:00Z"/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del w:id="1011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回调令牌。合作平台生成全局唯一</w:delText>
              </w:r>
            </w:del>
            <w:del w:id="1012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id，打款回调时会返回当前字段，当不匹配时，合作凭条需丢弃当前请求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1013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1014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1015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1016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32字符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1017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1018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19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1020" w:author="lenovo" w:date="2019-07-19T10:33:00Z"/>
                <w:rFonts w:ascii="微软雅黑" w:hAnsi="微软雅黑" w:eastAsia="微软雅黑" w:cs="Times New Roman"/>
                <w:b/>
                <w:sz w:val="21"/>
                <w:szCs w:val="21"/>
              </w:rPr>
            </w:pPr>
            <w:del w:id="1021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version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1022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1023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接口版本号，默认：</w:delText>
              </w:r>
            </w:del>
            <w:del w:id="1024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v1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1025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1026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1027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1028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2-6</w:delText>
              </w:r>
            </w:del>
            <w:del w:id="1029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1030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1031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32" w:author="lenovo" w:date="2019-07-19T10:33:00Z"/>
        </w:trPr>
        <w:tc>
          <w:tcPr>
            <w:tcW w:w="2263" w:type="dxa"/>
          </w:tcPr>
          <w:p>
            <w:pPr>
              <w:pStyle w:val="7"/>
              <w:rPr>
                <w:del w:id="1033" w:author="lenovo" w:date="2019-07-19T10:33:00Z"/>
                <w:rFonts w:ascii="微软雅黑" w:hAnsi="微软雅黑" w:eastAsia="微软雅黑" w:cs="Times New Roman"/>
                <w:b/>
                <w:sz w:val="21"/>
                <w:szCs w:val="21"/>
              </w:rPr>
            </w:pPr>
            <w:del w:id="1034" w:author="lenovo" w:date="2019-07-19T10:33:00Z">
              <w:r>
                <w:rPr>
                  <w:rFonts w:ascii="微软雅黑" w:hAnsi="微软雅黑" w:eastAsia="微软雅黑" w:cs="Times New Roman"/>
                  <w:b/>
                  <w:sz w:val="21"/>
                  <w:szCs w:val="21"/>
                </w:rPr>
                <w:delText>comment</w:delText>
              </w:r>
            </w:del>
          </w:p>
        </w:tc>
        <w:tc>
          <w:tcPr>
            <w:tcW w:w="2268" w:type="dxa"/>
          </w:tcPr>
          <w:p>
            <w:pPr>
              <w:pStyle w:val="7"/>
              <w:rPr>
                <w:del w:id="1035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1036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扩展信息，</w:delText>
              </w:r>
            </w:del>
            <w:del w:id="1037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JSON格式</w:delText>
              </w:r>
            </w:del>
          </w:p>
        </w:tc>
        <w:tc>
          <w:tcPr>
            <w:tcW w:w="1134" w:type="dxa"/>
          </w:tcPr>
          <w:p>
            <w:pPr>
              <w:pStyle w:val="7"/>
              <w:rPr>
                <w:del w:id="1038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1039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701" w:type="dxa"/>
          </w:tcPr>
          <w:p>
            <w:pPr>
              <w:pStyle w:val="7"/>
              <w:rPr>
                <w:del w:id="1040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1041" w:author="lenovo" w:date="2019-07-19T10:3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0-1024个字符</w:delText>
              </w:r>
            </w:del>
          </w:p>
        </w:tc>
        <w:tc>
          <w:tcPr>
            <w:tcW w:w="1256" w:type="dxa"/>
          </w:tcPr>
          <w:p>
            <w:pPr>
              <w:pStyle w:val="7"/>
              <w:rPr>
                <w:del w:id="1042" w:author="lenovo" w:date="2019-07-19T10:33:00Z"/>
                <w:rFonts w:ascii="微软雅黑" w:hAnsi="微软雅黑" w:eastAsia="微软雅黑"/>
                <w:sz w:val="21"/>
                <w:szCs w:val="21"/>
              </w:rPr>
            </w:pPr>
            <w:del w:id="1043" w:author="lenovo" w:date="2019-07-19T10:3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</w:tbl>
    <w:p>
      <w:pPr>
        <w:pStyle w:val="7"/>
        <w:rPr>
          <w:del w:id="1044" w:author="lenovo" w:date="2019-07-19T11:20:00Z"/>
          <w:rFonts w:ascii="微软雅黑" w:hAnsi="微软雅黑" w:eastAsia="微软雅黑"/>
          <w:sz w:val="21"/>
          <w:szCs w:val="21"/>
        </w:rPr>
      </w:pPr>
      <w:del w:id="1045" w:author="lenovo" w:date="2019-07-19T11:20:00Z">
        <w:r>
          <w:rPr>
            <w:rFonts w:ascii="微软雅黑" w:hAnsi="微软雅黑" w:eastAsia="微软雅黑"/>
            <w:sz w:val="21"/>
            <w:szCs w:val="21"/>
          </w:rPr>
          <w:delText xml:space="preserve">comment字段是扩展字段, </w:delText>
        </w:r>
      </w:del>
      <w:del w:id="1046" w:author="lenovo" w:date="2019-07-19T11:20:00Z">
        <w:r>
          <w:rPr>
            <w:rFonts w:hint="eastAsia" w:ascii="微软雅黑" w:hAnsi="微软雅黑" w:eastAsia="微软雅黑"/>
            <w:sz w:val="21"/>
            <w:szCs w:val="21"/>
          </w:rPr>
          <w:delText>用于提供与放款没有直接关系的数据</w:delText>
        </w:r>
      </w:del>
      <w:del w:id="1047" w:author="lenovo" w:date="2019-07-19T11:20:00Z">
        <w:r>
          <w:rPr>
            <w:rFonts w:ascii="微软雅黑" w:hAnsi="微软雅黑" w:eastAsia="微软雅黑"/>
            <w:sz w:val="21"/>
            <w:szCs w:val="21"/>
          </w:rPr>
          <w:delText>，</w:delText>
        </w:r>
      </w:del>
      <w:del w:id="1048" w:author="lenovo" w:date="2019-07-19T11:20:00Z">
        <w:r>
          <w:rPr>
            <w:rFonts w:hint="eastAsia" w:ascii="微软雅黑" w:hAnsi="微软雅黑" w:eastAsia="微软雅黑"/>
            <w:sz w:val="21"/>
            <w:szCs w:val="21"/>
          </w:rPr>
          <w:delText>为了做到向下兼容字段只增不减，</w:delText>
        </w:r>
      </w:del>
      <w:del w:id="1049" w:author="lenovo" w:date="2019-07-19T11:20:00Z">
        <w:r>
          <w:rPr>
            <w:rFonts w:ascii="微软雅黑" w:hAnsi="微软雅黑" w:eastAsia="微软雅黑"/>
            <w:sz w:val="21"/>
            <w:szCs w:val="21"/>
          </w:rPr>
          <w:delText>comment采用JSON格式，</w:delText>
        </w:r>
      </w:del>
      <w:del w:id="1050" w:author="lenovo" w:date="2019-07-19T11:20:00Z">
        <w:r>
          <w:rPr>
            <w:rFonts w:hint="eastAsia" w:ascii="微软雅黑" w:hAnsi="微软雅黑" w:eastAsia="微软雅黑"/>
            <w:sz w:val="21"/>
            <w:szCs w:val="21"/>
          </w:rPr>
          <w:delText>现有字段如下：</w:delText>
        </w:r>
      </w:del>
    </w:p>
    <w:tbl>
      <w:tblPr>
        <w:tblStyle w:val="17"/>
        <w:tblW w:w="8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119"/>
        <w:gridCol w:w="1371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51" w:author="lenovo" w:date="2019-07-19T11:20:00Z"/>
        </w:trPr>
        <w:tc>
          <w:tcPr>
            <w:tcW w:w="1809" w:type="dxa"/>
            <w:shd w:val="clear" w:color="auto" w:fill="0070C0"/>
          </w:tcPr>
          <w:p>
            <w:pPr>
              <w:pStyle w:val="7"/>
              <w:rPr>
                <w:del w:id="1052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53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参数名</w:delText>
              </w:r>
            </w:del>
          </w:p>
        </w:tc>
        <w:tc>
          <w:tcPr>
            <w:tcW w:w="3119" w:type="dxa"/>
            <w:shd w:val="clear" w:color="auto" w:fill="0070C0"/>
          </w:tcPr>
          <w:p>
            <w:pPr>
              <w:pStyle w:val="7"/>
              <w:rPr>
                <w:del w:id="1054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55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含义</w:delText>
              </w:r>
            </w:del>
          </w:p>
        </w:tc>
        <w:tc>
          <w:tcPr>
            <w:tcW w:w="1371" w:type="dxa"/>
            <w:shd w:val="clear" w:color="auto" w:fill="0070C0"/>
          </w:tcPr>
          <w:p>
            <w:pPr>
              <w:pStyle w:val="7"/>
              <w:rPr>
                <w:del w:id="1056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57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格式说明</w:delText>
              </w:r>
            </w:del>
          </w:p>
        </w:tc>
        <w:tc>
          <w:tcPr>
            <w:tcW w:w="2040" w:type="dxa"/>
            <w:shd w:val="clear" w:color="auto" w:fill="0070C0"/>
          </w:tcPr>
          <w:p>
            <w:pPr>
              <w:pStyle w:val="7"/>
              <w:rPr>
                <w:del w:id="1058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59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长度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60" w:author="lenovo" w:date="2019-07-19T11:20:00Z"/>
        </w:trPr>
        <w:tc>
          <w:tcPr>
            <w:tcW w:w="1809" w:type="dxa"/>
          </w:tcPr>
          <w:p>
            <w:pPr>
              <w:pStyle w:val="7"/>
              <w:rPr>
                <w:del w:id="1061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62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total_terms</w:delText>
              </w:r>
            </w:del>
          </w:p>
        </w:tc>
        <w:tc>
          <w:tcPr>
            <w:tcW w:w="3119" w:type="dxa"/>
          </w:tcPr>
          <w:p>
            <w:pPr>
              <w:pStyle w:val="7"/>
              <w:rPr>
                <w:del w:id="1063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64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总期数，关联对账的</w:delText>
              </w:r>
            </w:del>
            <w:del w:id="1065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total_terms</w:delText>
              </w:r>
            </w:del>
          </w:p>
        </w:tc>
        <w:tc>
          <w:tcPr>
            <w:tcW w:w="1371" w:type="dxa"/>
          </w:tcPr>
          <w:p>
            <w:pPr>
              <w:pStyle w:val="7"/>
              <w:rPr>
                <w:del w:id="1066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67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整数</w:delText>
              </w:r>
            </w:del>
          </w:p>
        </w:tc>
        <w:tc>
          <w:tcPr>
            <w:tcW w:w="2040" w:type="dxa"/>
          </w:tcPr>
          <w:p>
            <w:pPr>
              <w:pStyle w:val="7"/>
              <w:rPr>
                <w:del w:id="1068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69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1-3</w:delText>
              </w:r>
            </w:del>
            <w:del w:id="1070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位整数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71" w:author="lenovo" w:date="2019-07-19T11:20:00Z"/>
        </w:trPr>
        <w:tc>
          <w:tcPr>
            <w:tcW w:w="1809" w:type="dxa"/>
          </w:tcPr>
          <w:p>
            <w:pPr>
              <w:pStyle w:val="7"/>
              <w:rPr>
                <w:del w:id="1072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73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apply_date</w:delText>
              </w:r>
            </w:del>
          </w:p>
        </w:tc>
        <w:tc>
          <w:tcPr>
            <w:tcW w:w="3119" w:type="dxa"/>
          </w:tcPr>
          <w:p>
            <w:pPr>
              <w:pStyle w:val="7"/>
              <w:rPr>
                <w:del w:id="1074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75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申请日期，格式</w:delText>
              </w:r>
            </w:del>
            <w:del w:id="1076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:yyyy-MM-dd</w:delText>
              </w:r>
            </w:del>
          </w:p>
        </w:tc>
        <w:tc>
          <w:tcPr>
            <w:tcW w:w="1371" w:type="dxa"/>
          </w:tcPr>
          <w:p>
            <w:pPr>
              <w:pStyle w:val="7"/>
              <w:rPr>
                <w:del w:id="1077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78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2040" w:type="dxa"/>
          </w:tcPr>
          <w:p>
            <w:pPr>
              <w:pStyle w:val="7"/>
              <w:rPr>
                <w:del w:id="1079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80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10个字符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81" w:author="lenovo" w:date="2019-07-19T11:20:00Z"/>
        </w:trPr>
        <w:tc>
          <w:tcPr>
            <w:tcW w:w="1809" w:type="dxa"/>
          </w:tcPr>
          <w:p>
            <w:pPr>
              <w:pStyle w:val="7"/>
              <w:rPr>
                <w:del w:id="1082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83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end_date</w:delText>
              </w:r>
            </w:del>
          </w:p>
        </w:tc>
        <w:tc>
          <w:tcPr>
            <w:tcW w:w="3119" w:type="dxa"/>
          </w:tcPr>
          <w:p>
            <w:pPr>
              <w:pStyle w:val="7"/>
              <w:rPr>
                <w:del w:id="1084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85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到期日期，格式</w:delText>
              </w:r>
            </w:del>
            <w:del w:id="1086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: yyyy-MM-dd</w:delText>
              </w:r>
            </w:del>
          </w:p>
        </w:tc>
        <w:tc>
          <w:tcPr>
            <w:tcW w:w="1371" w:type="dxa"/>
          </w:tcPr>
          <w:p>
            <w:pPr>
              <w:pStyle w:val="7"/>
              <w:rPr>
                <w:del w:id="1087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88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2040" w:type="dxa"/>
          </w:tcPr>
          <w:p>
            <w:pPr>
              <w:pStyle w:val="7"/>
              <w:rPr>
                <w:del w:id="1089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90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10个字符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91" w:author="lenovo" w:date="2019-07-19T11:20:00Z"/>
        </w:trPr>
        <w:tc>
          <w:tcPr>
            <w:tcW w:w="1809" w:type="dxa"/>
          </w:tcPr>
          <w:p>
            <w:pPr>
              <w:pStyle w:val="7"/>
              <w:rPr>
                <w:del w:id="1092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93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usage</w:delText>
              </w:r>
            </w:del>
          </w:p>
        </w:tc>
        <w:tc>
          <w:tcPr>
            <w:tcW w:w="3119" w:type="dxa"/>
          </w:tcPr>
          <w:p>
            <w:pPr>
              <w:pStyle w:val="7"/>
              <w:rPr>
                <w:del w:id="1094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95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借款用途</w:delText>
              </w:r>
            </w:del>
          </w:p>
        </w:tc>
        <w:tc>
          <w:tcPr>
            <w:tcW w:w="1371" w:type="dxa"/>
          </w:tcPr>
          <w:p>
            <w:pPr>
              <w:pStyle w:val="7"/>
              <w:rPr>
                <w:del w:id="1096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97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2040" w:type="dxa"/>
          </w:tcPr>
          <w:p>
            <w:pPr>
              <w:pStyle w:val="7"/>
              <w:rPr>
                <w:del w:id="1098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099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2-100个字符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100" w:author="lenovo" w:date="2019-07-19T11:20:00Z"/>
        </w:trPr>
        <w:tc>
          <w:tcPr>
            <w:tcW w:w="1809" w:type="dxa"/>
          </w:tcPr>
          <w:p>
            <w:pPr>
              <w:pStyle w:val="7"/>
              <w:rPr>
                <w:del w:id="1101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02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cost_rate</w:delText>
              </w:r>
            </w:del>
          </w:p>
        </w:tc>
        <w:tc>
          <w:tcPr>
            <w:tcW w:w="3119" w:type="dxa"/>
          </w:tcPr>
          <w:p>
            <w:pPr>
              <w:pStyle w:val="7"/>
              <w:rPr>
                <w:del w:id="1103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04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年化利率，例如：</w:delText>
              </w:r>
            </w:del>
            <w:del w:id="1105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18或者17.5</w:delText>
              </w:r>
            </w:del>
          </w:p>
        </w:tc>
        <w:tc>
          <w:tcPr>
            <w:tcW w:w="1371" w:type="dxa"/>
          </w:tcPr>
          <w:p>
            <w:pPr>
              <w:pStyle w:val="7"/>
              <w:rPr>
                <w:del w:id="1106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07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2040" w:type="dxa"/>
          </w:tcPr>
          <w:p>
            <w:pPr>
              <w:pStyle w:val="7"/>
              <w:rPr>
                <w:del w:id="1108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09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1-5</w:delText>
              </w:r>
            </w:del>
            <w:del w:id="1110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个字符</w:delText>
              </w:r>
            </w:del>
          </w:p>
        </w:tc>
      </w:tr>
    </w:tbl>
    <w:p>
      <w:pPr>
        <w:pStyle w:val="7"/>
        <w:rPr>
          <w:del w:id="1111" w:author="lenovo" w:date="2019-07-19T11:20:00Z"/>
          <w:rFonts w:ascii="微软雅黑" w:hAnsi="微软雅黑" w:eastAsia="微软雅黑"/>
        </w:rPr>
      </w:pPr>
    </w:p>
    <w:p>
      <w:pPr>
        <w:pStyle w:val="7"/>
        <w:ind w:left="420"/>
        <w:rPr>
          <w:del w:id="1112" w:author="lenovo" w:date="2019-07-19T11:20:00Z"/>
          <w:rFonts w:ascii="微软雅黑" w:hAnsi="微软雅黑" w:eastAsia="微软雅黑"/>
        </w:rPr>
      </w:pPr>
      <w:del w:id="1113" w:author="lenovo" w:date="2019-07-19T11:20:00Z">
        <w:r>
          <w:rPr>
            <w:rFonts w:hint="eastAsia" w:ascii="微软雅黑" w:hAnsi="微软雅黑" w:eastAsia="微软雅黑"/>
          </w:rPr>
          <w:delText>响应报文中的</w:delText>
        </w:r>
      </w:del>
      <w:del w:id="1114" w:author="lenovo" w:date="2019-07-19T11:20:00Z">
        <w:r>
          <w:rPr>
            <w:rFonts w:ascii="微软雅黑" w:hAnsi="微软雅黑" w:eastAsia="微软雅黑"/>
          </w:rPr>
          <w:delText>data字段说明</w:delText>
        </w:r>
      </w:del>
      <w:del w:id="1115" w:author="lenovo" w:date="2019-07-19T11:20:00Z">
        <w:r>
          <w:rPr>
            <w:rFonts w:hint="eastAsia" w:ascii="微软雅黑" w:hAnsi="微软雅黑" w:eastAsia="微软雅黑"/>
          </w:rPr>
          <w:delText>：</w:delText>
        </w:r>
      </w:del>
    </w:p>
    <w:tbl>
      <w:tblPr>
        <w:tblStyle w:val="17"/>
        <w:tblW w:w="837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1082"/>
        <w:gridCol w:w="2693"/>
        <w:gridCol w:w="1418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116" w:author="lenovo" w:date="2019-07-19T11:20:00Z"/>
        </w:trPr>
        <w:tc>
          <w:tcPr>
            <w:tcW w:w="2037" w:type="dxa"/>
            <w:shd w:val="clear" w:color="auto" w:fill="0070C0"/>
          </w:tcPr>
          <w:p>
            <w:pPr>
              <w:pStyle w:val="7"/>
              <w:rPr>
                <w:del w:id="1117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18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参数名</w:delText>
              </w:r>
            </w:del>
          </w:p>
        </w:tc>
        <w:tc>
          <w:tcPr>
            <w:tcW w:w="1082" w:type="dxa"/>
            <w:shd w:val="clear" w:color="auto" w:fill="0070C0"/>
          </w:tcPr>
          <w:p>
            <w:pPr>
              <w:pStyle w:val="7"/>
              <w:rPr>
                <w:del w:id="1119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20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含义</w:delText>
              </w:r>
            </w:del>
          </w:p>
        </w:tc>
        <w:tc>
          <w:tcPr>
            <w:tcW w:w="2693" w:type="dxa"/>
            <w:shd w:val="clear" w:color="auto" w:fill="0070C0"/>
          </w:tcPr>
          <w:p>
            <w:pPr>
              <w:pStyle w:val="7"/>
              <w:rPr>
                <w:del w:id="1121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22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格式说明</w:delText>
              </w:r>
            </w:del>
          </w:p>
        </w:tc>
        <w:tc>
          <w:tcPr>
            <w:tcW w:w="1418" w:type="dxa"/>
            <w:shd w:val="clear" w:color="auto" w:fill="0070C0"/>
          </w:tcPr>
          <w:p>
            <w:pPr>
              <w:pStyle w:val="7"/>
              <w:rPr>
                <w:del w:id="1123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24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长度</w:delText>
              </w:r>
            </w:del>
          </w:p>
        </w:tc>
        <w:tc>
          <w:tcPr>
            <w:tcW w:w="1143" w:type="dxa"/>
            <w:shd w:val="clear" w:color="auto" w:fill="0070C0"/>
          </w:tcPr>
          <w:p>
            <w:pPr>
              <w:pStyle w:val="7"/>
              <w:rPr>
                <w:del w:id="1125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26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必填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127" w:author="lenovo" w:date="2019-07-19T11:20:00Z"/>
        </w:trPr>
        <w:tc>
          <w:tcPr>
            <w:tcW w:w="2037" w:type="dxa"/>
          </w:tcPr>
          <w:p>
            <w:pPr>
              <w:pStyle w:val="7"/>
              <w:rPr>
                <w:del w:id="1128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29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code</w:delText>
              </w:r>
            </w:del>
          </w:p>
        </w:tc>
        <w:tc>
          <w:tcPr>
            <w:tcW w:w="1082" w:type="dxa"/>
          </w:tcPr>
          <w:p>
            <w:pPr>
              <w:pStyle w:val="7"/>
              <w:rPr>
                <w:del w:id="1130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31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错误码</w:delText>
              </w:r>
            </w:del>
          </w:p>
        </w:tc>
        <w:tc>
          <w:tcPr>
            <w:tcW w:w="2693" w:type="dxa"/>
          </w:tcPr>
          <w:p>
            <w:pPr>
              <w:pStyle w:val="7"/>
              <w:rPr>
                <w:del w:id="1132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33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取值范围参考附录</w:delText>
              </w:r>
            </w:del>
          </w:p>
        </w:tc>
        <w:tc>
          <w:tcPr>
            <w:tcW w:w="1418" w:type="dxa"/>
          </w:tcPr>
          <w:p>
            <w:pPr>
              <w:pStyle w:val="7"/>
              <w:rPr>
                <w:del w:id="1134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35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4字符</w:delText>
              </w:r>
            </w:del>
          </w:p>
        </w:tc>
        <w:tc>
          <w:tcPr>
            <w:tcW w:w="1143" w:type="dxa"/>
          </w:tcPr>
          <w:p>
            <w:pPr>
              <w:pStyle w:val="7"/>
              <w:rPr>
                <w:del w:id="1136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37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138" w:author="lenovo" w:date="2019-07-19T11:20:00Z"/>
        </w:trPr>
        <w:tc>
          <w:tcPr>
            <w:tcW w:w="2037" w:type="dxa"/>
          </w:tcPr>
          <w:p>
            <w:pPr>
              <w:pStyle w:val="7"/>
              <w:rPr>
                <w:del w:id="1139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40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msg</w:delText>
              </w:r>
            </w:del>
          </w:p>
        </w:tc>
        <w:tc>
          <w:tcPr>
            <w:tcW w:w="1082" w:type="dxa"/>
          </w:tcPr>
          <w:p>
            <w:pPr>
              <w:pStyle w:val="7"/>
              <w:rPr>
                <w:del w:id="1141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42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错误信息</w:delText>
              </w:r>
            </w:del>
          </w:p>
        </w:tc>
        <w:tc>
          <w:tcPr>
            <w:tcW w:w="2693" w:type="dxa"/>
          </w:tcPr>
          <w:p>
            <w:pPr>
              <w:pStyle w:val="7"/>
              <w:rPr>
                <w:del w:id="1143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44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成功受理时为</w:delText>
              </w:r>
            </w:del>
            <w:del w:id="1145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success;</w:delText>
              </w:r>
            </w:del>
          </w:p>
          <w:p>
            <w:pPr>
              <w:pStyle w:val="7"/>
              <w:rPr>
                <w:del w:id="1146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47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其它情况位错误描述</w:delText>
              </w:r>
            </w:del>
            <w:del w:id="1148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.</w:delText>
              </w:r>
            </w:del>
          </w:p>
        </w:tc>
        <w:tc>
          <w:tcPr>
            <w:tcW w:w="1418" w:type="dxa"/>
          </w:tcPr>
          <w:p>
            <w:pPr>
              <w:pStyle w:val="7"/>
              <w:rPr>
                <w:del w:id="1149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50" w:author="lenovo" w:date="2019-07-19T11:20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1-1024字符</w:delText>
              </w:r>
            </w:del>
          </w:p>
        </w:tc>
        <w:tc>
          <w:tcPr>
            <w:tcW w:w="1143" w:type="dxa"/>
          </w:tcPr>
          <w:p>
            <w:pPr>
              <w:pStyle w:val="7"/>
              <w:rPr>
                <w:del w:id="1151" w:author="lenovo" w:date="2019-07-19T11:20:00Z"/>
                <w:rFonts w:ascii="微软雅黑" w:hAnsi="微软雅黑" w:eastAsia="微软雅黑"/>
                <w:sz w:val="21"/>
                <w:szCs w:val="21"/>
              </w:rPr>
            </w:pPr>
            <w:del w:id="1152" w:author="lenovo" w:date="2019-07-19T11:2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</w:tbl>
    <w:p>
      <w:pPr>
        <w:pStyle w:val="7"/>
        <w:rPr>
          <w:del w:id="1153" w:author="lenovo" w:date="2019-07-19T11:20:00Z"/>
          <w:rFonts w:ascii="微软雅黑" w:hAnsi="微软雅黑" w:eastAsia="微软雅黑"/>
        </w:rPr>
      </w:pPr>
    </w:p>
    <w:p>
      <w:pPr>
        <w:pStyle w:val="7"/>
        <w:rPr>
          <w:del w:id="1154" w:author="lenovo" w:date="2019-07-19T11:20:00Z"/>
          <w:rFonts w:ascii="微软雅黑" w:hAnsi="微软雅黑" w:eastAsia="微软雅黑"/>
          <w:sz w:val="21"/>
          <w:szCs w:val="21"/>
        </w:rPr>
      </w:pPr>
      <w:del w:id="1155" w:author="lenovo" w:date="2019-07-19T11:20:00Z">
        <w:r>
          <w:rPr>
            <w:rFonts w:hint="eastAsia" w:ascii="微软雅黑" w:hAnsi="微软雅黑" w:eastAsia="微软雅黑"/>
            <w:sz w:val="21"/>
            <w:szCs w:val="21"/>
          </w:rPr>
          <w:delText>注意</w:delText>
        </w:r>
      </w:del>
      <w:del w:id="1156" w:author="lenovo" w:date="2019-07-19T11:20:00Z">
        <w:r>
          <w:rPr>
            <w:rFonts w:ascii="微软雅黑" w:hAnsi="微软雅黑" w:eastAsia="微软雅黑"/>
            <w:sz w:val="21"/>
            <w:szCs w:val="21"/>
          </w:rPr>
          <w:delText>:</w:delText>
        </w:r>
      </w:del>
    </w:p>
    <w:p>
      <w:pPr>
        <w:pStyle w:val="47"/>
        <w:widowControl/>
        <w:numPr>
          <w:ilvl w:val="0"/>
          <w:numId w:val="4"/>
        </w:numPr>
        <w:snapToGrid w:val="0"/>
        <w:spacing w:before="80" w:after="80" w:line="300" w:lineRule="auto"/>
        <w:ind w:firstLineChars="0"/>
        <w:rPr>
          <w:del w:id="1157" w:author="lenovo" w:date="2019-07-19T11:20:00Z"/>
          <w:rFonts w:ascii="微软雅黑" w:hAnsi="微软雅黑" w:eastAsia="微软雅黑" w:cs="Times New Roman"/>
          <w:kern w:val="0"/>
          <w:sz w:val="21"/>
          <w:szCs w:val="21"/>
        </w:rPr>
      </w:pPr>
      <w:del w:id="1158" w:author="lenovo" w:date="2019-07-19T11:20:00Z">
        <w:r>
          <w:rPr>
            <w:rFonts w:hint="eastAsia" w:ascii="微软雅黑" w:hAnsi="微软雅黑" w:eastAsia="微软雅黑"/>
            <w:sz w:val="21"/>
            <w:szCs w:val="21"/>
          </w:rPr>
          <w:delText>该接口同步返回。</w:delText>
        </w:r>
      </w:del>
    </w:p>
    <w:p>
      <w:pPr>
        <w:pStyle w:val="47"/>
        <w:widowControl/>
        <w:numPr>
          <w:ilvl w:val="0"/>
          <w:numId w:val="4"/>
        </w:numPr>
        <w:snapToGrid w:val="0"/>
        <w:spacing w:before="80" w:after="80" w:line="300" w:lineRule="auto"/>
        <w:ind w:firstLineChars="0"/>
        <w:rPr>
          <w:del w:id="1159" w:author="lenovo" w:date="2019-07-19T11:20:00Z"/>
          <w:rFonts w:ascii="微软雅黑" w:hAnsi="微软雅黑" w:eastAsia="微软雅黑" w:cs="Times New Roman"/>
          <w:kern w:val="0"/>
          <w:sz w:val="21"/>
          <w:szCs w:val="21"/>
        </w:rPr>
      </w:pPr>
      <w:del w:id="1160" w:author="lenovo" w:date="2019-07-19T11:20:00Z">
        <w:r>
          <w:rPr>
            <w:rFonts w:hint="eastAsia" w:ascii="微软雅黑" w:hAnsi="微软雅黑" w:eastAsia="微软雅黑" w:cs="Times New Roman"/>
            <w:sz w:val="21"/>
            <w:szCs w:val="21"/>
          </w:rPr>
          <w:delText>如果合作平台没有接收到响应，可发起重试。</w:delText>
        </w:r>
      </w:del>
    </w:p>
    <w:p/>
    <w:p>
      <w:pPr>
        <w:pStyle w:val="3"/>
        <w:rPr>
          <w:rFonts w:ascii="微软雅黑" w:hAnsi="微软雅黑"/>
        </w:rPr>
      </w:pPr>
      <w:ins w:id="1161" w:author="lenovo" w:date="2019-07-19T11:16:00Z">
        <w:bookmarkStart w:id="73" w:name="_Toc14447881"/>
        <w:bookmarkStart w:id="74" w:name="_Toc530572269"/>
        <w:bookmarkStart w:id="75" w:name="_Toc515463278"/>
        <w:r>
          <w:rPr>
            <w:rFonts w:hint="eastAsia" w:ascii="微软雅黑" w:hAnsi="微软雅黑"/>
          </w:rPr>
          <w:t>单据状态便跟接口</w:t>
        </w:r>
        <w:bookmarkEnd w:id="73"/>
      </w:ins>
      <w:del w:id="1162" w:author="lenovo" w:date="2019-07-19T11:16:00Z">
        <w:r>
          <w:rPr>
            <w:rFonts w:hint="eastAsia" w:ascii="微软雅黑" w:hAnsi="微软雅黑"/>
          </w:rPr>
          <w:delText>放款查询接口</w:delText>
        </w:r>
        <w:bookmarkEnd w:id="74"/>
        <w:bookmarkEnd w:id="75"/>
      </w:del>
    </w:p>
    <w:tbl>
      <w:tblPr>
        <w:tblStyle w:val="16"/>
        <w:tblW w:w="840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69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URL</w:t>
            </w:r>
          </w:p>
        </w:tc>
        <w:tc>
          <w:tcPr>
            <w:tcW w:w="6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ins w:id="1163" w:author="lenovo" w:date="2019-07-19T11:17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t>http://192.168.</w:t>
              </w:r>
            </w:ins>
            <w:ins w:id="1164" w:author="lenovo" w:date="2019-07-19T11:17:00Z">
              <w:del w:id="1165" w:author="asd" w:date="2020-09-01T15:28:00Z">
                <w:r>
                  <w:rPr>
                    <w:rStyle w:val="21"/>
                    <w:rFonts w:ascii="微软雅黑" w:hAnsi="微软雅黑" w:eastAsia="微软雅黑"/>
                    <w:sz w:val="21"/>
                    <w:szCs w:val="21"/>
                  </w:rPr>
                  <w:delText>100</w:delText>
                </w:r>
              </w:del>
            </w:ins>
            <w:ins w:id="1166" w:author="asd" w:date="2020-09-01T15:28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t>7</w:t>
              </w:r>
            </w:ins>
            <w:ins w:id="1167" w:author="lenovo" w:date="2019-07-19T11:17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t>.1</w:t>
              </w:r>
            </w:ins>
            <w:ins w:id="1168" w:author="asd" w:date="2020-09-01T15:28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t>0</w:t>
              </w:r>
            </w:ins>
            <w:ins w:id="1169" w:author="lenovo" w:date="2019-07-19T11:17:00Z">
              <w:del w:id="1170" w:author="asd" w:date="2020-09-01T15:28:00Z">
                <w:r>
                  <w:rPr>
                    <w:rStyle w:val="21"/>
                    <w:rFonts w:ascii="微软雅黑" w:hAnsi="微软雅黑" w:eastAsia="微软雅黑"/>
                    <w:sz w:val="21"/>
                    <w:szCs w:val="21"/>
                  </w:rPr>
                  <w:delText>5</w:delText>
                </w:r>
              </w:del>
            </w:ins>
            <w:ins w:id="1171" w:author="lenovo" w:date="2019-07-19T11:17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t>0:5001/?wsdl</w:t>
              </w:r>
            </w:ins>
            <w:del w:id="1172" w:author="lenovo" w:date="2019-07-19T11:17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fldChar w:fldCharType="begin"/>
              </w:r>
            </w:del>
            <w:del w:id="1173" w:author="lenovo" w:date="2019-07-19T11:17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delInstrText xml:space="preserve"> HYPERLINK "https://xxx/loanquery" </w:delInstrText>
              </w:r>
            </w:del>
            <w:del w:id="1174" w:author="lenovo" w:date="2019-07-19T11:17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fldChar w:fldCharType="separate"/>
              </w:r>
            </w:del>
            <w:del w:id="1175" w:author="lenovo" w:date="2019-07-19T11:17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delText>/loan/query</w:delText>
              </w:r>
            </w:del>
            <w:del w:id="1176" w:author="lenovo" w:date="2019-07-19T11:17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fldChar w:fldCharType="end"/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del w:id="1177" w:author="lenovo" w:date="2019-07-19T16:58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请求方式</w:delText>
              </w:r>
            </w:del>
            <w:ins w:id="1178" w:author="lenovo" w:date="2019-07-19T16:58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接口名称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ins w:id="1179" w:author="lenovo" w:date="2019-07-19T16:50:00Z">
              <w:r>
                <w:rPr>
                  <w:rFonts w:ascii="微软雅黑" w:hAnsi="微软雅黑" w:eastAsia="微软雅黑"/>
                  <w:sz w:val="21"/>
                  <w:szCs w:val="21"/>
                </w:rPr>
                <w:t>WMS_OrderStatus</w:t>
              </w:r>
            </w:ins>
            <w:del w:id="1180" w:author="lenovo" w:date="2019-07-19T11:17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POST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请求格式</w:t>
            </w:r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ins w:id="1181" w:author="lenovo" w:date="2019-07-19T11:17:00Z">
              <w:r>
                <w:rPr>
                  <w:rFonts w:ascii="微软雅黑" w:hAnsi="微软雅黑" w:eastAsia="微软雅黑"/>
                  <w:sz w:val="21"/>
                  <w:szCs w:val="21"/>
                </w:rPr>
                <w:t>http://schemas.xmlsoap.org/soap/envelope/</w:t>
              </w:r>
            </w:ins>
            <w:del w:id="1182" w:author="lenovo" w:date="2019-07-19T11:17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application/x-www-form-urlencoded</w:delText>
              </w:r>
            </w:del>
            <w:r>
              <w:rPr>
                <w:rFonts w:ascii="微软雅黑" w:hAnsi="微软雅黑" w:eastAsia="微软雅黑"/>
                <w:sz w:val="21"/>
                <w:szCs w:val="21"/>
              </w:rPr>
              <w:t>; charset=UTF-8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提供方</w:t>
            </w:r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ins w:id="1183" w:author="lenovo" w:date="2019-07-19T11:18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M</w:t>
              </w:r>
            </w:ins>
            <w:ins w:id="1184" w:author="lenovo" w:date="2019-07-19T11:18:00Z">
              <w:r>
                <w:rPr>
                  <w:rFonts w:ascii="微软雅黑" w:hAnsi="微软雅黑" w:eastAsia="微软雅黑"/>
                  <w:sz w:val="21"/>
                  <w:szCs w:val="21"/>
                </w:rPr>
                <w:t>ES</w:t>
              </w:r>
            </w:ins>
            <w:del w:id="1185" w:author="lenovo" w:date="2019-07-19T11:18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中融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ins w:id="1186" w:author="lenovo" w:date="2019-07-19T11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调用方</w:t>
              </w:r>
            </w:ins>
            <w:del w:id="1187" w:author="lenovo" w:date="2019-07-19T11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可重试</w:delText>
              </w:r>
            </w:del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ins w:id="1188" w:author="lenovo" w:date="2019-07-19T11:2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W</w:t>
              </w:r>
            </w:ins>
            <w:ins w:id="1189" w:author="lenovo" w:date="2019-07-19T11:26:00Z">
              <w:r>
                <w:rPr>
                  <w:rFonts w:ascii="微软雅黑" w:hAnsi="微软雅黑" w:eastAsia="微软雅黑"/>
                  <w:sz w:val="21"/>
                  <w:szCs w:val="21"/>
                </w:rPr>
                <w:t>MS</w:t>
              </w:r>
            </w:ins>
            <w:del w:id="1190" w:author="lenovo" w:date="2019-07-19T11:26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支持</w:delText>
              </w:r>
            </w:del>
          </w:p>
        </w:tc>
      </w:tr>
    </w:tbl>
    <w:p>
      <w:pPr>
        <w:pStyle w:val="7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请求报文中的</w:t>
      </w:r>
      <w:ins w:id="1191" w:author="lenovo" w:date="2019-07-19T11:18:00Z">
        <w:r>
          <w:rPr>
            <w:rFonts w:hint="eastAsia" w:ascii="微软雅黑" w:hAnsi="微软雅黑" w:eastAsia="微软雅黑"/>
            <w:sz w:val="21"/>
            <w:szCs w:val="21"/>
          </w:rPr>
          <w:t>json_</w:t>
        </w:r>
      </w:ins>
      <w:r>
        <w:rPr>
          <w:rFonts w:ascii="微软雅黑" w:hAnsi="微软雅黑" w:eastAsia="微软雅黑"/>
          <w:sz w:val="21"/>
          <w:szCs w:val="21"/>
        </w:rPr>
        <w:t>data字段说明:</w:t>
      </w:r>
    </w:p>
    <w:tbl>
      <w:tblPr>
        <w:tblStyle w:val="17"/>
        <w:tblW w:w="838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2963"/>
        <w:gridCol w:w="1402"/>
        <w:gridCol w:w="1149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shd w:val="clear" w:color="auto" w:fill="0070C0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参数名</w:t>
            </w:r>
          </w:p>
        </w:tc>
        <w:tc>
          <w:tcPr>
            <w:tcW w:w="2963" w:type="dxa"/>
            <w:shd w:val="clear" w:color="auto" w:fill="0070C0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含义</w:t>
            </w:r>
          </w:p>
        </w:tc>
        <w:tc>
          <w:tcPr>
            <w:tcW w:w="1402" w:type="dxa"/>
            <w:shd w:val="clear" w:color="auto" w:fill="0070C0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格式说明</w:t>
            </w:r>
          </w:p>
        </w:tc>
        <w:tc>
          <w:tcPr>
            <w:tcW w:w="1149" w:type="dxa"/>
            <w:shd w:val="clear" w:color="auto" w:fill="0070C0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长度</w:t>
            </w:r>
          </w:p>
        </w:tc>
        <w:tc>
          <w:tcPr>
            <w:tcW w:w="1412" w:type="dxa"/>
            <w:shd w:val="clear" w:color="auto" w:fill="0070C0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ins w:id="1192" w:author="lenovo" w:date="2019-07-19T11:18:00Z">
              <w:r>
                <w:rPr>
                  <w:rFonts w:ascii="微软雅黑" w:hAnsi="微软雅黑" w:eastAsia="微软雅黑"/>
                  <w:b/>
                  <w:sz w:val="21"/>
                  <w:szCs w:val="21"/>
                </w:rPr>
                <w:t>BillNo</w:t>
              </w:r>
            </w:ins>
            <w:del w:id="1193" w:author="lenovo" w:date="2019-07-19T11:18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order_id</w:delText>
              </w:r>
            </w:del>
          </w:p>
        </w:tc>
        <w:tc>
          <w:tcPr>
            <w:tcW w:w="2963" w:type="dxa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ins w:id="1194" w:author="lenovo" w:date="2019-07-19T11:18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单据</w:t>
              </w:r>
            </w:ins>
            <w:ins w:id="1195" w:author="lenovo" w:date="2019-07-19T11:1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号</w:t>
              </w:r>
            </w:ins>
            <w:del w:id="1196" w:author="lenovo" w:date="2019-07-19T11:18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订单号</w:delText>
              </w:r>
            </w:del>
          </w:p>
        </w:tc>
        <w:tc>
          <w:tcPr>
            <w:tcW w:w="1402" w:type="dxa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字符串</w:t>
            </w:r>
          </w:p>
        </w:tc>
        <w:tc>
          <w:tcPr>
            <w:tcW w:w="1149" w:type="dxa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32字符</w:t>
            </w:r>
          </w:p>
        </w:tc>
        <w:tc>
          <w:tcPr>
            <w:tcW w:w="1412" w:type="dxa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ins w:id="1197" w:author="lenovo" w:date="2019-07-19T11:19:00Z">
              <w:r>
                <w:rPr>
                  <w:rFonts w:ascii="微软雅黑" w:hAnsi="微软雅黑" w:eastAsia="微软雅黑"/>
                  <w:b/>
                  <w:sz w:val="21"/>
                  <w:szCs w:val="21"/>
                </w:rPr>
                <w:t>status</w:t>
              </w:r>
            </w:ins>
            <w:del w:id="1198" w:author="lenovo" w:date="2019-07-19T11:19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order_date</w:delText>
              </w:r>
            </w:del>
          </w:p>
        </w:tc>
        <w:tc>
          <w:tcPr>
            <w:tcW w:w="2963" w:type="dxa"/>
          </w:tcPr>
          <w:p>
            <w:pPr>
              <w:pStyle w:val="7"/>
              <w:rPr>
                <w:del w:id="1199" w:author="lenovo" w:date="2019-07-19T11:19:00Z"/>
                <w:rFonts w:ascii="微软雅黑" w:hAnsi="微软雅黑" w:eastAsia="微软雅黑"/>
                <w:sz w:val="21"/>
                <w:szCs w:val="21"/>
              </w:rPr>
            </w:pPr>
            <w:del w:id="1200" w:author="lenovo" w:date="2019-07-19T11:1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订单日期</w:delText>
              </w:r>
            </w:del>
          </w:p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del w:id="1201" w:author="lenovo" w:date="2019-07-19T11:19:00Z">
              <w:r>
                <w:rPr>
                  <w:rFonts w:hint="eastAsia" w:ascii="微软雅黑" w:hAnsi="微软雅黑" w:eastAsia="微软雅黑"/>
                  <w:sz w:val="18"/>
                  <w:szCs w:val="18"/>
                </w:rPr>
                <w:delText>格式：yyyy-MM-dd，为空时使用当前日期</w:delText>
              </w:r>
            </w:del>
            <w:ins w:id="1202" w:author="lenovo" w:date="2019-07-19T11:1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状态</w:t>
              </w:r>
            </w:ins>
          </w:p>
        </w:tc>
        <w:tc>
          <w:tcPr>
            <w:tcW w:w="1402" w:type="dxa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字符串</w:t>
            </w:r>
          </w:p>
        </w:tc>
        <w:tc>
          <w:tcPr>
            <w:tcW w:w="1149" w:type="dxa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del w:id="1203" w:author="lenovo" w:date="2019-07-19T11:19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8</w:delText>
              </w:r>
            </w:del>
            <w:ins w:id="1204" w:author="lenovo" w:date="2019-07-19T11:19:00Z">
              <w:r>
                <w:rPr>
                  <w:rFonts w:ascii="微软雅黑" w:hAnsi="微软雅黑" w:eastAsia="微软雅黑"/>
                  <w:sz w:val="21"/>
                  <w:szCs w:val="21"/>
                </w:rPr>
                <w:t>32</w:t>
              </w:r>
            </w:ins>
            <w:r>
              <w:rPr>
                <w:rFonts w:ascii="微软雅黑" w:hAnsi="微软雅黑" w:eastAsia="微软雅黑"/>
                <w:sz w:val="21"/>
                <w:szCs w:val="21"/>
              </w:rPr>
              <w:t>字符</w:t>
            </w:r>
          </w:p>
        </w:tc>
        <w:tc>
          <w:tcPr>
            <w:tcW w:w="1412" w:type="dxa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ins w:id="1205" w:author="lenovo" w:date="2019-07-19T11:1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  <w:del w:id="1206" w:author="lenovo" w:date="2019-07-19T11:1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07" w:author="lenovo" w:date="2019-07-19T11:19:00Z"/>
        </w:trPr>
        <w:tc>
          <w:tcPr>
            <w:tcW w:w="1461" w:type="dxa"/>
          </w:tcPr>
          <w:p>
            <w:pPr>
              <w:pStyle w:val="7"/>
              <w:rPr>
                <w:del w:id="1208" w:author="lenovo" w:date="2019-07-19T11:19:00Z"/>
                <w:rFonts w:ascii="微软雅黑" w:hAnsi="微软雅黑" w:eastAsia="微软雅黑"/>
                <w:sz w:val="21"/>
                <w:szCs w:val="21"/>
              </w:rPr>
            </w:pPr>
            <w:del w:id="1209" w:author="lenovo" w:date="2019-07-19T11:19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version</w:delText>
              </w:r>
            </w:del>
          </w:p>
        </w:tc>
        <w:tc>
          <w:tcPr>
            <w:tcW w:w="2963" w:type="dxa"/>
          </w:tcPr>
          <w:p>
            <w:pPr>
              <w:pStyle w:val="7"/>
              <w:rPr>
                <w:del w:id="1210" w:author="lenovo" w:date="2019-07-19T11:19:00Z"/>
                <w:rFonts w:ascii="微软雅黑" w:hAnsi="微软雅黑" w:eastAsia="微软雅黑"/>
                <w:sz w:val="21"/>
                <w:szCs w:val="21"/>
              </w:rPr>
            </w:pPr>
            <w:del w:id="1211" w:author="lenovo" w:date="2019-07-19T11:1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接口版本号</w:delText>
              </w:r>
            </w:del>
            <w:del w:id="1212" w:author="lenovo" w:date="2019-07-19T11:19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 xml:space="preserve">. </w:delText>
              </w:r>
            </w:del>
            <w:del w:id="1213" w:author="lenovo" w:date="2019-07-19T11:1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默认为</w:delText>
              </w:r>
            </w:del>
            <w:del w:id="1214" w:author="lenovo" w:date="2019-07-19T11:19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v1</w:delText>
              </w:r>
            </w:del>
          </w:p>
        </w:tc>
        <w:tc>
          <w:tcPr>
            <w:tcW w:w="1402" w:type="dxa"/>
          </w:tcPr>
          <w:p>
            <w:pPr>
              <w:pStyle w:val="7"/>
              <w:rPr>
                <w:del w:id="1215" w:author="lenovo" w:date="2019-07-19T11:19:00Z"/>
                <w:rFonts w:ascii="微软雅黑" w:hAnsi="微软雅黑" w:eastAsia="微软雅黑"/>
                <w:sz w:val="21"/>
                <w:szCs w:val="21"/>
              </w:rPr>
            </w:pPr>
            <w:del w:id="1216" w:author="lenovo" w:date="2019-07-19T11:1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149" w:type="dxa"/>
          </w:tcPr>
          <w:p>
            <w:pPr>
              <w:pStyle w:val="7"/>
              <w:rPr>
                <w:del w:id="1217" w:author="lenovo" w:date="2019-07-19T11:19:00Z"/>
                <w:rFonts w:ascii="微软雅黑" w:hAnsi="微软雅黑" w:eastAsia="微软雅黑"/>
                <w:sz w:val="21"/>
                <w:szCs w:val="21"/>
              </w:rPr>
            </w:pPr>
            <w:del w:id="1218" w:author="lenovo" w:date="2019-07-19T11:19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2-6</w:delText>
              </w:r>
            </w:del>
            <w:del w:id="1219" w:author="lenovo" w:date="2019-07-19T11:1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</w:delText>
              </w:r>
            </w:del>
          </w:p>
        </w:tc>
        <w:tc>
          <w:tcPr>
            <w:tcW w:w="1412" w:type="dxa"/>
          </w:tcPr>
          <w:p>
            <w:pPr>
              <w:pStyle w:val="7"/>
              <w:rPr>
                <w:del w:id="1220" w:author="lenovo" w:date="2019-07-19T11:19:00Z"/>
                <w:rFonts w:ascii="微软雅黑" w:hAnsi="微软雅黑" w:eastAsia="微软雅黑"/>
                <w:sz w:val="21"/>
                <w:szCs w:val="21"/>
              </w:rPr>
            </w:pPr>
            <w:del w:id="1221" w:author="lenovo" w:date="2019-07-19T11:1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22" w:author="lenovo" w:date="2019-07-19T11:19:00Z"/>
        </w:trPr>
        <w:tc>
          <w:tcPr>
            <w:tcW w:w="1461" w:type="dxa"/>
          </w:tcPr>
          <w:p>
            <w:pPr>
              <w:pStyle w:val="7"/>
              <w:rPr>
                <w:del w:id="1223" w:author="lenovo" w:date="2019-07-19T11:19:00Z"/>
                <w:rFonts w:ascii="微软雅黑" w:hAnsi="微软雅黑" w:eastAsia="微软雅黑"/>
                <w:sz w:val="21"/>
                <w:szCs w:val="21"/>
              </w:rPr>
            </w:pPr>
            <w:del w:id="1224" w:author="lenovo" w:date="2019-07-19T11:19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comment</w:delText>
              </w:r>
            </w:del>
          </w:p>
        </w:tc>
        <w:tc>
          <w:tcPr>
            <w:tcW w:w="2963" w:type="dxa"/>
          </w:tcPr>
          <w:p>
            <w:pPr>
              <w:pStyle w:val="7"/>
              <w:rPr>
                <w:del w:id="1225" w:author="lenovo" w:date="2019-07-19T11:19:00Z"/>
                <w:rFonts w:ascii="微软雅黑" w:hAnsi="微软雅黑" w:eastAsia="微软雅黑"/>
                <w:sz w:val="21"/>
                <w:szCs w:val="21"/>
              </w:rPr>
            </w:pPr>
            <w:del w:id="1226" w:author="lenovo" w:date="2019-07-19T11:1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扩展信息</w:delText>
              </w:r>
            </w:del>
          </w:p>
        </w:tc>
        <w:tc>
          <w:tcPr>
            <w:tcW w:w="1402" w:type="dxa"/>
          </w:tcPr>
          <w:p>
            <w:pPr>
              <w:pStyle w:val="7"/>
              <w:rPr>
                <w:del w:id="1227" w:author="lenovo" w:date="2019-07-19T11:19:00Z"/>
                <w:rFonts w:ascii="微软雅黑" w:hAnsi="微软雅黑" w:eastAsia="微软雅黑"/>
                <w:sz w:val="21"/>
                <w:szCs w:val="21"/>
              </w:rPr>
            </w:pPr>
            <w:del w:id="1228" w:author="lenovo" w:date="2019-07-19T11:1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149" w:type="dxa"/>
          </w:tcPr>
          <w:p>
            <w:pPr>
              <w:pStyle w:val="7"/>
              <w:rPr>
                <w:del w:id="1229" w:author="lenovo" w:date="2019-07-19T11:19:00Z"/>
                <w:rFonts w:ascii="微软雅黑" w:hAnsi="微软雅黑" w:eastAsia="微软雅黑"/>
                <w:sz w:val="21"/>
                <w:szCs w:val="21"/>
              </w:rPr>
            </w:pPr>
            <w:del w:id="1230" w:author="lenovo" w:date="2019-07-19T11:19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0-1024字符</w:delText>
              </w:r>
            </w:del>
          </w:p>
        </w:tc>
        <w:tc>
          <w:tcPr>
            <w:tcW w:w="1412" w:type="dxa"/>
          </w:tcPr>
          <w:p>
            <w:pPr>
              <w:pStyle w:val="7"/>
              <w:rPr>
                <w:del w:id="1231" w:author="lenovo" w:date="2019-07-19T11:19:00Z"/>
                <w:rFonts w:ascii="微软雅黑" w:hAnsi="微软雅黑" w:eastAsia="微软雅黑"/>
                <w:sz w:val="21"/>
                <w:szCs w:val="21"/>
              </w:rPr>
            </w:pPr>
            <w:del w:id="1232" w:author="lenovo" w:date="2019-07-19T11:1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否</w:delText>
              </w:r>
            </w:del>
          </w:p>
        </w:tc>
      </w:tr>
    </w:tbl>
    <w:p>
      <w:pPr>
        <w:pStyle w:val="7"/>
        <w:rPr>
          <w:rFonts w:ascii="微软雅黑" w:hAnsi="微软雅黑" w:eastAsia="微软雅黑"/>
        </w:rPr>
      </w:pPr>
    </w:p>
    <w:p>
      <w:pPr>
        <w:pStyle w:val="7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响应报文中的</w:t>
      </w:r>
      <w:r>
        <w:rPr>
          <w:rFonts w:ascii="微软雅黑" w:hAnsi="微软雅黑" w:eastAsia="微软雅黑"/>
          <w:sz w:val="21"/>
          <w:szCs w:val="21"/>
        </w:rPr>
        <w:t>data字段说明:</w:t>
      </w:r>
    </w:p>
    <w:tbl>
      <w:tblPr>
        <w:tblStyle w:val="17"/>
        <w:tblW w:w="84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871"/>
        <w:gridCol w:w="2364"/>
        <w:gridCol w:w="1625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shd w:val="clear" w:color="auto" w:fill="0070C0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参数名</w:t>
            </w:r>
          </w:p>
        </w:tc>
        <w:tc>
          <w:tcPr>
            <w:tcW w:w="1871" w:type="dxa"/>
            <w:shd w:val="clear" w:color="auto" w:fill="0070C0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含义</w:t>
            </w:r>
          </w:p>
        </w:tc>
        <w:tc>
          <w:tcPr>
            <w:tcW w:w="2364" w:type="dxa"/>
            <w:shd w:val="clear" w:color="auto" w:fill="0070C0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格式说明</w:t>
            </w:r>
          </w:p>
        </w:tc>
        <w:tc>
          <w:tcPr>
            <w:tcW w:w="1625" w:type="dxa"/>
            <w:shd w:val="clear" w:color="auto" w:fill="0070C0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长度</w:t>
            </w:r>
          </w:p>
        </w:tc>
        <w:tc>
          <w:tcPr>
            <w:tcW w:w="1106" w:type="dxa"/>
            <w:shd w:val="clear" w:color="auto" w:fill="0070C0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del w:id="1233" w:author="lenovo" w:date="2019-07-19T11:22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code</w:delText>
              </w:r>
            </w:del>
            <w:ins w:id="1234" w:author="lenovo" w:date="2019-07-19T11:22:00Z">
              <w:r>
                <w:rPr>
                  <w:rFonts w:ascii="微软雅黑" w:hAnsi="微软雅黑" w:eastAsia="微软雅黑"/>
                  <w:sz w:val="21"/>
                  <w:szCs w:val="21"/>
                </w:rPr>
                <w:t>SUCCESS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del w:id="1235" w:author="lenovo" w:date="2019-07-19T11:2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错误码</w:delText>
              </w:r>
            </w:del>
            <w:ins w:id="1236" w:author="lenovo" w:date="2019-07-19T11:2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成功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del w:id="1237" w:author="lenovo" w:date="2019-07-19T11:23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取值范围参考附录</w:delText>
              </w:r>
            </w:del>
          </w:p>
        </w:tc>
        <w:tc>
          <w:tcPr>
            <w:tcW w:w="1625" w:type="dxa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del w:id="1238" w:author="lenovo" w:date="2019-07-19T11:23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4</w:delText>
              </w:r>
            </w:del>
            <w:ins w:id="1239" w:author="lenovo" w:date="2019-07-19T11:23:00Z">
              <w:r>
                <w:rPr>
                  <w:rFonts w:ascii="微软雅黑" w:hAnsi="微软雅黑" w:eastAsia="微软雅黑"/>
                  <w:sz w:val="21"/>
                  <w:szCs w:val="21"/>
                </w:rPr>
                <w:t>8</w:t>
              </w:r>
            </w:ins>
            <w:r>
              <w:rPr>
                <w:rFonts w:ascii="微软雅黑" w:hAnsi="微软雅黑" w:eastAsia="微软雅黑"/>
                <w:sz w:val="21"/>
                <w:szCs w:val="21"/>
              </w:rPr>
              <w:t>字符</w:t>
            </w:r>
          </w:p>
        </w:tc>
        <w:tc>
          <w:tcPr>
            <w:tcW w:w="1106" w:type="dxa"/>
          </w:tcPr>
          <w:p>
            <w:pPr>
              <w:pStyle w:val="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40" w:author="lenovo" w:date="2019-07-19T11:21:00Z"/>
        </w:trPr>
        <w:tc>
          <w:tcPr>
            <w:tcW w:w="1464" w:type="dxa"/>
          </w:tcPr>
          <w:p>
            <w:pPr>
              <w:pStyle w:val="7"/>
              <w:rPr>
                <w:del w:id="1241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42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msg</w:delText>
              </w:r>
            </w:del>
            <w:bookmarkStart w:id="76" w:name="_Toc14447882"/>
            <w:bookmarkEnd w:id="76"/>
          </w:p>
        </w:tc>
        <w:tc>
          <w:tcPr>
            <w:tcW w:w="1871" w:type="dxa"/>
          </w:tcPr>
          <w:p>
            <w:pPr>
              <w:pStyle w:val="7"/>
              <w:ind w:left="-667" w:leftChars="-278" w:firstLine="583" w:firstLineChars="278"/>
              <w:rPr>
                <w:del w:id="1243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44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错误信息</w:delText>
              </w:r>
            </w:del>
            <w:bookmarkStart w:id="77" w:name="_Toc14447883"/>
            <w:bookmarkEnd w:id="77"/>
          </w:p>
        </w:tc>
        <w:tc>
          <w:tcPr>
            <w:tcW w:w="2364" w:type="dxa"/>
          </w:tcPr>
          <w:p>
            <w:pPr>
              <w:pStyle w:val="7"/>
              <w:rPr>
                <w:del w:id="1245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46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成功受理时为</w:delText>
              </w:r>
            </w:del>
            <w:del w:id="1247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success;</w:delText>
              </w:r>
            </w:del>
            <w:bookmarkStart w:id="78" w:name="_Toc14447884"/>
            <w:bookmarkEnd w:id="78"/>
          </w:p>
          <w:p>
            <w:pPr>
              <w:pStyle w:val="7"/>
              <w:rPr>
                <w:del w:id="1248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49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其它情况位错误描述</w:delText>
              </w:r>
            </w:del>
            <w:del w:id="1250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.</w:delText>
              </w:r>
            </w:del>
            <w:bookmarkStart w:id="79" w:name="_Toc14447885"/>
            <w:bookmarkEnd w:id="79"/>
          </w:p>
        </w:tc>
        <w:tc>
          <w:tcPr>
            <w:tcW w:w="1625" w:type="dxa"/>
          </w:tcPr>
          <w:p>
            <w:pPr>
              <w:pStyle w:val="7"/>
              <w:rPr>
                <w:del w:id="1251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52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1-1024字符</w:delText>
              </w:r>
            </w:del>
            <w:bookmarkStart w:id="80" w:name="_Toc14447886"/>
            <w:bookmarkEnd w:id="80"/>
          </w:p>
        </w:tc>
        <w:tc>
          <w:tcPr>
            <w:tcW w:w="1106" w:type="dxa"/>
          </w:tcPr>
          <w:p>
            <w:pPr>
              <w:pStyle w:val="7"/>
              <w:rPr>
                <w:del w:id="1253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54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  <w:bookmarkStart w:id="81" w:name="_Toc14447887"/>
            <w:bookmarkEnd w:id="81"/>
          </w:p>
        </w:tc>
        <w:bookmarkStart w:id="82" w:name="_Toc14447888"/>
        <w:bookmarkEnd w:id="82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55" w:author="lenovo" w:date="2019-07-19T11:21:00Z"/>
        </w:trPr>
        <w:tc>
          <w:tcPr>
            <w:tcW w:w="1464" w:type="dxa"/>
          </w:tcPr>
          <w:p>
            <w:pPr>
              <w:pStyle w:val="7"/>
              <w:rPr>
                <w:del w:id="1256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57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pay_no</w:delText>
              </w:r>
            </w:del>
            <w:bookmarkStart w:id="83" w:name="_Toc14447889"/>
            <w:bookmarkEnd w:id="83"/>
          </w:p>
        </w:tc>
        <w:tc>
          <w:tcPr>
            <w:tcW w:w="1871" w:type="dxa"/>
          </w:tcPr>
          <w:p>
            <w:pPr>
              <w:pStyle w:val="7"/>
              <w:ind w:left="-667" w:leftChars="-278" w:firstLine="583" w:firstLineChars="278"/>
              <w:rPr>
                <w:del w:id="1258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59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支付凭据号</w:delText>
              </w:r>
            </w:del>
            <w:bookmarkStart w:id="84" w:name="_Toc14447890"/>
            <w:bookmarkEnd w:id="84"/>
          </w:p>
        </w:tc>
        <w:tc>
          <w:tcPr>
            <w:tcW w:w="2364" w:type="dxa"/>
          </w:tcPr>
          <w:p>
            <w:pPr>
              <w:pStyle w:val="7"/>
              <w:rPr>
                <w:del w:id="1260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61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  <w:bookmarkStart w:id="85" w:name="_Toc14447891"/>
            <w:bookmarkEnd w:id="85"/>
          </w:p>
        </w:tc>
        <w:tc>
          <w:tcPr>
            <w:tcW w:w="1625" w:type="dxa"/>
          </w:tcPr>
          <w:p>
            <w:pPr>
              <w:pStyle w:val="7"/>
              <w:rPr>
                <w:del w:id="1262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63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0-64</w:delText>
              </w:r>
            </w:del>
            <w:del w:id="1264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</w:delText>
              </w:r>
            </w:del>
            <w:bookmarkStart w:id="86" w:name="_Toc14447892"/>
            <w:bookmarkEnd w:id="86"/>
          </w:p>
        </w:tc>
        <w:tc>
          <w:tcPr>
            <w:tcW w:w="1106" w:type="dxa"/>
          </w:tcPr>
          <w:p>
            <w:pPr>
              <w:pStyle w:val="7"/>
              <w:rPr>
                <w:del w:id="1265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66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  <w:bookmarkStart w:id="87" w:name="_Toc14447893"/>
            <w:bookmarkEnd w:id="87"/>
          </w:p>
        </w:tc>
        <w:bookmarkStart w:id="88" w:name="_Toc14447894"/>
        <w:bookmarkEnd w:id="88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67" w:author="lenovo" w:date="2019-07-19T11:21:00Z"/>
        </w:trPr>
        <w:tc>
          <w:tcPr>
            <w:tcW w:w="1464" w:type="dxa"/>
          </w:tcPr>
          <w:p>
            <w:pPr>
              <w:pStyle w:val="7"/>
              <w:rPr>
                <w:del w:id="1268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69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order_id</w:delText>
              </w:r>
            </w:del>
            <w:bookmarkStart w:id="89" w:name="_Toc14447895"/>
            <w:bookmarkEnd w:id="89"/>
          </w:p>
        </w:tc>
        <w:tc>
          <w:tcPr>
            <w:tcW w:w="1871" w:type="dxa"/>
          </w:tcPr>
          <w:p>
            <w:pPr>
              <w:pStyle w:val="7"/>
              <w:ind w:left="-667" w:leftChars="-278" w:firstLine="583" w:firstLineChars="278"/>
              <w:rPr>
                <w:del w:id="1270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71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合作平台订单号</w:delText>
              </w:r>
            </w:del>
            <w:bookmarkStart w:id="90" w:name="_Toc14447896"/>
            <w:bookmarkEnd w:id="90"/>
          </w:p>
        </w:tc>
        <w:tc>
          <w:tcPr>
            <w:tcW w:w="2364" w:type="dxa"/>
          </w:tcPr>
          <w:p>
            <w:pPr>
              <w:pStyle w:val="7"/>
              <w:rPr>
                <w:del w:id="1272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73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  <w:bookmarkStart w:id="91" w:name="_Toc14447897"/>
            <w:bookmarkEnd w:id="91"/>
          </w:p>
        </w:tc>
        <w:tc>
          <w:tcPr>
            <w:tcW w:w="1625" w:type="dxa"/>
          </w:tcPr>
          <w:p>
            <w:pPr>
              <w:pStyle w:val="7"/>
              <w:rPr>
                <w:del w:id="1274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75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0-32</w:delText>
              </w:r>
            </w:del>
            <w:del w:id="1276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</w:delText>
              </w:r>
            </w:del>
            <w:bookmarkStart w:id="92" w:name="_Toc14447898"/>
            <w:bookmarkEnd w:id="92"/>
          </w:p>
        </w:tc>
        <w:tc>
          <w:tcPr>
            <w:tcW w:w="1106" w:type="dxa"/>
          </w:tcPr>
          <w:p>
            <w:pPr>
              <w:pStyle w:val="7"/>
              <w:rPr>
                <w:del w:id="1277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78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  <w:bookmarkStart w:id="93" w:name="_Toc14447899"/>
            <w:bookmarkEnd w:id="93"/>
          </w:p>
        </w:tc>
        <w:bookmarkStart w:id="94" w:name="_Toc14447900"/>
        <w:bookmarkEnd w:id="94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79" w:author="lenovo" w:date="2019-07-19T11:21:00Z"/>
        </w:trPr>
        <w:tc>
          <w:tcPr>
            <w:tcW w:w="1464" w:type="dxa"/>
          </w:tcPr>
          <w:p>
            <w:pPr>
              <w:pStyle w:val="7"/>
              <w:rPr>
                <w:del w:id="1280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81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trans_time</w:delText>
              </w:r>
            </w:del>
            <w:bookmarkStart w:id="95" w:name="_Toc14447901"/>
            <w:bookmarkEnd w:id="95"/>
          </w:p>
        </w:tc>
        <w:tc>
          <w:tcPr>
            <w:tcW w:w="1871" w:type="dxa"/>
          </w:tcPr>
          <w:p>
            <w:pPr>
              <w:pStyle w:val="7"/>
              <w:ind w:left="-667" w:leftChars="-278" w:firstLine="583" w:firstLineChars="278"/>
              <w:rPr>
                <w:del w:id="1282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83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成功付款时间</w:delText>
              </w:r>
            </w:del>
            <w:bookmarkStart w:id="96" w:name="_Toc14447902"/>
            <w:bookmarkEnd w:id="96"/>
          </w:p>
        </w:tc>
        <w:tc>
          <w:tcPr>
            <w:tcW w:w="2364" w:type="dxa"/>
          </w:tcPr>
          <w:p>
            <w:pPr>
              <w:rPr>
                <w:del w:id="1284" w:author="lenovo" w:date="2019-07-19T11:21:00Z"/>
                <w:sz w:val="21"/>
                <w:szCs w:val="21"/>
              </w:rPr>
            </w:pPr>
            <w:del w:id="1285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yyyy-MM-dd</w:delText>
              </w:r>
            </w:del>
            <w:bookmarkStart w:id="97" w:name="_Toc14447903"/>
            <w:bookmarkEnd w:id="97"/>
          </w:p>
        </w:tc>
        <w:tc>
          <w:tcPr>
            <w:tcW w:w="1625" w:type="dxa"/>
          </w:tcPr>
          <w:p>
            <w:pPr>
              <w:pStyle w:val="7"/>
              <w:rPr>
                <w:del w:id="1286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87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19</w:delText>
              </w:r>
            </w:del>
            <w:del w:id="1288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</w:delText>
              </w:r>
            </w:del>
            <w:bookmarkStart w:id="98" w:name="_Toc14447904"/>
            <w:bookmarkEnd w:id="98"/>
          </w:p>
        </w:tc>
        <w:tc>
          <w:tcPr>
            <w:tcW w:w="1106" w:type="dxa"/>
          </w:tcPr>
          <w:p>
            <w:pPr>
              <w:pStyle w:val="7"/>
              <w:rPr>
                <w:del w:id="1289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90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  <w:bookmarkStart w:id="99" w:name="_Toc14447905"/>
            <w:bookmarkEnd w:id="99"/>
          </w:p>
        </w:tc>
        <w:bookmarkStart w:id="100" w:name="_Toc14447906"/>
        <w:bookmarkEnd w:id="100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91" w:author="lenovo" w:date="2019-07-19T11:21:00Z"/>
        </w:trPr>
        <w:tc>
          <w:tcPr>
            <w:tcW w:w="1464" w:type="dxa"/>
          </w:tcPr>
          <w:p>
            <w:pPr>
              <w:pStyle w:val="7"/>
              <w:rPr>
                <w:del w:id="1292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93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order_time</w:delText>
              </w:r>
            </w:del>
            <w:bookmarkStart w:id="101" w:name="_Toc14447907"/>
            <w:bookmarkEnd w:id="101"/>
          </w:p>
        </w:tc>
        <w:tc>
          <w:tcPr>
            <w:tcW w:w="1871" w:type="dxa"/>
          </w:tcPr>
          <w:p>
            <w:pPr>
              <w:pStyle w:val="7"/>
              <w:ind w:left="-667" w:leftChars="-278" w:firstLine="583" w:firstLineChars="278"/>
              <w:rPr>
                <w:del w:id="1294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95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订单请求时间</w:delText>
              </w:r>
            </w:del>
            <w:bookmarkStart w:id="102" w:name="_Toc14447908"/>
            <w:bookmarkEnd w:id="102"/>
          </w:p>
        </w:tc>
        <w:tc>
          <w:tcPr>
            <w:tcW w:w="2364" w:type="dxa"/>
          </w:tcPr>
          <w:p>
            <w:pPr>
              <w:pStyle w:val="7"/>
              <w:rPr>
                <w:del w:id="1296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97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yyyy-MM-dd HH:mm:ss</w:delText>
              </w:r>
            </w:del>
            <w:bookmarkStart w:id="103" w:name="_Toc14447909"/>
            <w:bookmarkEnd w:id="103"/>
          </w:p>
        </w:tc>
        <w:tc>
          <w:tcPr>
            <w:tcW w:w="1625" w:type="dxa"/>
          </w:tcPr>
          <w:p>
            <w:pPr>
              <w:pStyle w:val="7"/>
              <w:rPr>
                <w:del w:id="1298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299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19</w:delText>
              </w:r>
            </w:del>
            <w:del w:id="1300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</w:delText>
              </w:r>
            </w:del>
            <w:bookmarkStart w:id="104" w:name="_Toc14447910"/>
            <w:bookmarkEnd w:id="104"/>
          </w:p>
        </w:tc>
        <w:tc>
          <w:tcPr>
            <w:tcW w:w="1106" w:type="dxa"/>
          </w:tcPr>
          <w:p>
            <w:pPr>
              <w:pStyle w:val="7"/>
              <w:rPr>
                <w:del w:id="1301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302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否</w:delText>
              </w:r>
            </w:del>
            <w:bookmarkStart w:id="105" w:name="_Toc14447911"/>
            <w:bookmarkEnd w:id="105"/>
          </w:p>
        </w:tc>
        <w:bookmarkStart w:id="106" w:name="_Toc14447912"/>
        <w:bookmarkEnd w:id="106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303" w:author="lenovo" w:date="2019-07-19T11:21:00Z"/>
        </w:trPr>
        <w:tc>
          <w:tcPr>
            <w:tcW w:w="1464" w:type="dxa"/>
          </w:tcPr>
          <w:p>
            <w:pPr>
              <w:pStyle w:val="7"/>
              <w:rPr>
                <w:del w:id="1304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305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trust_no</w:delText>
              </w:r>
            </w:del>
            <w:bookmarkStart w:id="107" w:name="_Toc14447913"/>
            <w:bookmarkEnd w:id="107"/>
          </w:p>
        </w:tc>
        <w:tc>
          <w:tcPr>
            <w:tcW w:w="1871" w:type="dxa"/>
          </w:tcPr>
          <w:p>
            <w:pPr>
              <w:pStyle w:val="7"/>
              <w:ind w:left="-667" w:leftChars="-278" w:firstLine="583" w:firstLineChars="278"/>
              <w:rPr>
                <w:del w:id="1306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307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信托计划编码</w:delText>
              </w:r>
            </w:del>
            <w:bookmarkStart w:id="108" w:name="_Toc14447914"/>
            <w:bookmarkEnd w:id="108"/>
          </w:p>
          <w:p>
            <w:pPr>
              <w:pStyle w:val="7"/>
              <w:rPr>
                <w:del w:id="1308" w:author="lenovo" w:date="2019-07-19T11:21:00Z"/>
                <w:rFonts w:ascii="微软雅黑" w:hAnsi="微软雅黑" w:eastAsia="微软雅黑"/>
                <w:sz w:val="18"/>
                <w:szCs w:val="18"/>
              </w:rPr>
            </w:pPr>
            <w:del w:id="1309" w:author="lenovo" w:date="2019-07-19T11:21:00Z">
              <w:r>
                <w:rPr>
                  <w:rFonts w:hint="eastAsia" w:ascii="微软雅黑" w:hAnsi="微软雅黑" w:eastAsia="微软雅黑"/>
                  <w:sz w:val="18"/>
                  <w:szCs w:val="18"/>
                </w:rPr>
                <w:delText>如果由中融进行信托计划路由，为必填</w:delText>
              </w:r>
            </w:del>
            <w:bookmarkStart w:id="109" w:name="_Toc14447915"/>
            <w:bookmarkEnd w:id="109"/>
          </w:p>
        </w:tc>
        <w:tc>
          <w:tcPr>
            <w:tcW w:w="2364" w:type="dxa"/>
          </w:tcPr>
          <w:p>
            <w:pPr>
              <w:pStyle w:val="7"/>
              <w:rPr>
                <w:del w:id="1310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311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  <w:bookmarkStart w:id="110" w:name="_Toc14447916"/>
            <w:bookmarkEnd w:id="110"/>
          </w:p>
        </w:tc>
        <w:tc>
          <w:tcPr>
            <w:tcW w:w="1625" w:type="dxa"/>
          </w:tcPr>
          <w:p>
            <w:pPr>
              <w:pStyle w:val="7"/>
              <w:rPr>
                <w:del w:id="1312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313" w:author="lenovo" w:date="2019-07-19T11:2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8位</w:delText>
              </w:r>
            </w:del>
            <w:del w:id="1314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数字</w:delText>
              </w:r>
            </w:del>
            <w:bookmarkStart w:id="111" w:name="_Toc14447917"/>
            <w:bookmarkEnd w:id="111"/>
          </w:p>
        </w:tc>
        <w:tc>
          <w:tcPr>
            <w:tcW w:w="1106" w:type="dxa"/>
          </w:tcPr>
          <w:p>
            <w:pPr>
              <w:pStyle w:val="7"/>
              <w:rPr>
                <w:del w:id="1315" w:author="lenovo" w:date="2019-07-19T11:21:00Z"/>
                <w:rFonts w:ascii="微软雅黑" w:hAnsi="微软雅黑" w:eastAsia="微软雅黑"/>
                <w:sz w:val="21"/>
                <w:szCs w:val="21"/>
              </w:rPr>
            </w:pPr>
            <w:del w:id="1316" w:author="lenovo" w:date="2019-07-19T11:2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  <w:bookmarkStart w:id="112" w:name="_Toc14447918"/>
            <w:bookmarkEnd w:id="112"/>
          </w:p>
        </w:tc>
        <w:bookmarkStart w:id="113" w:name="_Toc14447919"/>
        <w:bookmarkEnd w:id="113"/>
      </w:tr>
    </w:tbl>
    <w:p>
      <w:pPr>
        <w:pStyle w:val="47"/>
        <w:widowControl/>
        <w:numPr>
          <w:ilvl w:val="0"/>
          <w:numId w:val="5"/>
        </w:numPr>
        <w:snapToGrid w:val="0"/>
        <w:spacing w:before="80" w:after="80" w:line="300" w:lineRule="auto"/>
        <w:ind w:firstLineChars="0"/>
        <w:rPr>
          <w:del w:id="1317" w:author="asd" w:date="2020-09-01T15:31:00Z"/>
          <w:rFonts w:ascii="微软雅黑" w:hAnsi="微软雅黑" w:eastAsia="微软雅黑" w:cs="Times New Roman"/>
          <w:kern w:val="0"/>
          <w:sz w:val="21"/>
          <w:szCs w:val="21"/>
        </w:rPr>
      </w:pPr>
      <w:ins w:id="1318" w:author="lenovo" w:date="2019-07-19T11:24:00Z">
        <w:del w:id="1319" w:author="asd" w:date="2020-09-01T15:31:00Z">
          <w:bookmarkStart w:id="114" w:name="_Toc14447920"/>
          <w:r>
            <w:rPr>
              <w:rFonts w:hint="eastAsia" w:ascii="微软雅黑" w:hAnsi="微软雅黑"/>
              <w:sz w:val="21"/>
              <w:szCs w:val="21"/>
            </w:rPr>
            <w:delText>W</w:delText>
          </w:r>
        </w:del>
      </w:ins>
      <w:ins w:id="1320" w:author="lenovo" w:date="2019-07-19T11:24:00Z">
        <w:del w:id="1321" w:author="asd" w:date="2020-09-01T15:31:00Z">
          <w:r>
            <w:rPr>
              <w:rFonts w:ascii="微软雅黑" w:hAnsi="微软雅黑"/>
              <w:sz w:val="21"/>
              <w:szCs w:val="21"/>
            </w:rPr>
            <w:delText>MS</w:delText>
          </w:r>
        </w:del>
      </w:ins>
      <w:ins w:id="1322" w:author="lenovo" w:date="2019-07-19T11:24:00Z">
        <w:del w:id="1323" w:author="asd" w:date="2020-09-01T15:31:00Z">
          <w:r>
            <w:rPr>
              <w:rFonts w:hint="eastAsia" w:ascii="微软雅黑" w:hAnsi="微软雅黑"/>
              <w:sz w:val="21"/>
              <w:szCs w:val="21"/>
            </w:rPr>
            <w:delText>物料检验单同步</w:delText>
          </w:r>
        </w:del>
      </w:ins>
      <w:ins w:id="1324" w:author="lenovo" w:date="2019-07-19T11:24:00Z">
        <w:del w:id="1325" w:author="asd" w:date="2020-09-01T15:31:00Z">
          <w:r>
            <w:rPr>
              <w:rFonts w:ascii="微软雅黑" w:hAnsi="微软雅黑"/>
              <w:sz w:val="21"/>
              <w:szCs w:val="21"/>
            </w:rPr>
            <w:delText>接口</w:delText>
          </w:r>
          <w:bookmarkEnd w:id="114"/>
        </w:del>
      </w:ins>
      <w:del w:id="1326" w:author="asd" w:date="2020-09-01T15:31:00Z">
        <w:r>
          <w:rPr>
            <w:rFonts w:hint="eastAsia" w:ascii="微软雅黑" w:hAnsi="微软雅黑" w:eastAsia="微软雅黑"/>
            <w:sz w:val="21"/>
            <w:szCs w:val="21"/>
          </w:rPr>
          <w:delText>该接口同步返回</w:delText>
        </w:r>
      </w:del>
    </w:p>
    <w:p>
      <w:pPr>
        <w:pStyle w:val="47"/>
        <w:widowControl/>
        <w:numPr>
          <w:ilvl w:val="0"/>
          <w:numId w:val="5"/>
        </w:numPr>
        <w:snapToGrid w:val="0"/>
        <w:spacing w:before="80" w:after="80" w:line="300" w:lineRule="auto"/>
        <w:ind w:firstLineChars="0"/>
        <w:rPr>
          <w:del w:id="1327" w:author="asd" w:date="2020-09-01T15:31:00Z"/>
          <w:rFonts w:ascii="微软雅黑" w:hAnsi="微软雅黑" w:eastAsia="微软雅黑" w:cs="Times New Roman"/>
          <w:kern w:val="0"/>
          <w:szCs w:val="21"/>
        </w:rPr>
      </w:pPr>
      <w:del w:id="1328" w:author="asd" w:date="2020-09-01T15:31:00Z">
        <w:r>
          <w:rPr>
            <w:rFonts w:hint="eastAsia" w:ascii="微软雅黑" w:hAnsi="微软雅黑" w:eastAsia="微软雅黑" w:cs="Times New Roman"/>
            <w:sz w:val="21"/>
            <w:szCs w:val="21"/>
          </w:rPr>
          <w:delText>如果合作机构没有接收到响应，可发起重试.</w:delText>
        </w:r>
      </w:del>
      <w:bookmarkStart w:id="115" w:name="_Toc14447921"/>
      <w:bookmarkEnd w:id="115"/>
    </w:p>
    <w:p>
      <w:pPr>
        <w:pStyle w:val="3"/>
        <w:rPr>
          <w:del w:id="1329" w:author="asd" w:date="2020-09-01T15:31:00Z"/>
          <w:rFonts w:ascii="微软雅黑" w:hAnsi="微软雅黑"/>
        </w:rPr>
      </w:pPr>
      <w:del w:id="1330" w:author="asd" w:date="2020-09-01T15:31:00Z">
        <w:r>
          <w:rPr>
            <w:rFonts w:hint="eastAsia" w:ascii="微软雅黑" w:hAnsi="微软雅黑"/>
          </w:rPr>
          <w:delText>账户余额查询接口</w:delText>
        </w:r>
      </w:del>
      <w:bookmarkStart w:id="116" w:name="_Toc14447922"/>
      <w:bookmarkEnd w:id="116"/>
    </w:p>
    <w:tbl>
      <w:tblPr>
        <w:tblStyle w:val="16"/>
        <w:tblW w:w="840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69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del w:id="1331" w:author="asd" w:date="2020-09-01T15:31:00Z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1332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333" w:author="asd" w:date="2020-09-01T15:3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URL</w:delText>
              </w:r>
            </w:del>
          </w:p>
        </w:tc>
        <w:tc>
          <w:tcPr>
            <w:tcW w:w="6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1334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335" w:author="lenovo" w:date="2019-07-19T11:24:00Z">
              <w:del w:id="1336" w:author="asd" w:date="2020-09-01T15:31:00Z">
                <w:r>
                  <w:rPr>
                    <w:rStyle w:val="21"/>
                    <w:rFonts w:ascii="微软雅黑" w:hAnsi="微软雅黑" w:eastAsia="微软雅黑"/>
                    <w:sz w:val="21"/>
                    <w:szCs w:val="21"/>
                  </w:rPr>
                  <w:delText>http://192.168.100.150:5001/?wsdl</w:delText>
                </w:r>
              </w:del>
            </w:ins>
            <w:del w:id="1337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/balance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del w:id="1338" w:author="asd" w:date="2020-09-01T15:31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1339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340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请求方式</w:delText>
              </w:r>
            </w:del>
            <w:ins w:id="1341" w:author="lenovo" w:date="2019-07-19T16:46:00Z">
              <w:del w:id="1342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接口名称</w:delText>
                </w:r>
              </w:del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1343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344" w:author="lenovo" w:date="2019-07-19T16:50:00Z">
              <w:del w:id="1345" w:author="asd" w:date="2020-09-01T15:31:00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Sync_StapleProducts</w:delText>
                </w:r>
              </w:del>
            </w:ins>
            <w:del w:id="1346" w:author="asd" w:date="2020-09-01T15:3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POST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del w:id="1347" w:author="asd" w:date="2020-09-01T15:31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1348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349" w:author="asd" w:date="2020-09-01T15:3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请求格式</w:delText>
              </w:r>
            </w:del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1350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351" w:author="lenovo" w:date="2019-07-19T11:25:00Z">
              <w:del w:id="1352" w:author="asd" w:date="2020-09-01T15:31:00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http://schemas.xmlsoap.org/soap/envelope/; charset=UTF-8</w:delText>
                </w:r>
              </w:del>
            </w:ins>
            <w:del w:id="1353" w:author="asd" w:date="2020-09-01T15:3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application/x-www-form-urlencoded; charset=UTF-8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del w:id="1354" w:author="asd" w:date="2020-09-01T15:31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1355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356" w:author="asd" w:date="2020-09-01T15:3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提供方</w:delText>
              </w:r>
            </w:del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1357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358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中融</w:delText>
              </w:r>
            </w:del>
            <w:ins w:id="1359" w:author="lenovo" w:date="2019-07-19T11:25:00Z">
              <w:del w:id="1360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M</w:delText>
                </w:r>
              </w:del>
            </w:ins>
            <w:ins w:id="1361" w:author="lenovo" w:date="2019-07-19T11:25:00Z">
              <w:del w:id="1362" w:author="asd" w:date="2020-09-01T15:31:00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ES</w:delText>
                </w:r>
              </w:del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del w:id="1363" w:author="asd" w:date="2020-09-01T15:31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1364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365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可重试</w:delText>
              </w:r>
            </w:del>
            <w:ins w:id="1366" w:author="lenovo" w:date="2019-07-19T11:25:00Z">
              <w:del w:id="1367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调用方</w:delText>
                </w:r>
              </w:del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del w:id="1368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369" w:author="asd" w:date="2020-09-01T15:3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支持</w:delText>
              </w:r>
            </w:del>
            <w:ins w:id="1370" w:author="lenovo" w:date="2019-07-19T11:25:00Z">
              <w:del w:id="1371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W</w:delText>
                </w:r>
              </w:del>
            </w:ins>
            <w:ins w:id="1372" w:author="lenovo" w:date="2019-07-19T11:25:00Z">
              <w:del w:id="1373" w:author="asd" w:date="2020-09-01T15:31:00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MS</w:delText>
                </w:r>
              </w:del>
            </w:ins>
          </w:p>
        </w:tc>
      </w:tr>
    </w:tbl>
    <w:p>
      <w:pPr>
        <w:pStyle w:val="7"/>
        <w:rPr>
          <w:del w:id="1374" w:author="asd" w:date="2020-09-01T15:31:00Z"/>
          <w:rFonts w:ascii="微软雅黑" w:hAnsi="微软雅黑" w:eastAsia="微软雅黑"/>
          <w:sz w:val="21"/>
          <w:szCs w:val="21"/>
        </w:rPr>
      </w:pPr>
      <w:del w:id="1375" w:author="asd" w:date="2020-09-01T15:31:00Z">
        <w:r>
          <w:rPr>
            <w:rFonts w:hint="eastAsia" w:ascii="微软雅黑" w:hAnsi="微软雅黑" w:eastAsia="微软雅黑"/>
            <w:sz w:val="21"/>
            <w:szCs w:val="21"/>
          </w:rPr>
          <w:delText>请求报文中的</w:delText>
        </w:r>
      </w:del>
      <w:ins w:id="1376" w:author="lenovo" w:date="2019-07-19T11:26:00Z">
        <w:del w:id="1377" w:author="asd" w:date="2020-09-01T15:31:00Z">
          <w:r>
            <w:rPr>
              <w:rFonts w:hint="eastAsia" w:ascii="微软雅黑" w:hAnsi="微软雅黑" w:eastAsia="微软雅黑"/>
              <w:sz w:val="21"/>
              <w:szCs w:val="21"/>
            </w:rPr>
            <w:delText>json</w:delText>
          </w:r>
        </w:del>
      </w:ins>
      <w:ins w:id="1378" w:author="lenovo" w:date="2019-07-19T11:26:00Z">
        <w:del w:id="1379" w:author="asd" w:date="2020-09-01T15:31:00Z">
          <w:r>
            <w:rPr>
              <w:rFonts w:ascii="微软雅黑" w:hAnsi="微软雅黑" w:eastAsia="微软雅黑"/>
              <w:sz w:val="21"/>
              <w:szCs w:val="21"/>
            </w:rPr>
            <w:delText>_</w:delText>
          </w:r>
        </w:del>
      </w:ins>
      <w:del w:id="1380" w:author="asd" w:date="2020-09-01T15:31:00Z">
        <w:r>
          <w:rPr>
            <w:rFonts w:hint="eastAsia" w:ascii="微软雅黑" w:hAnsi="微软雅黑" w:eastAsia="微软雅黑"/>
            <w:sz w:val="21"/>
            <w:szCs w:val="21"/>
          </w:rPr>
          <w:delText>data字段说明:</w:delText>
        </w:r>
      </w:del>
    </w:p>
    <w:tbl>
      <w:tblPr>
        <w:tblStyle w:val="17"/>
        <w:tblW w:w="837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3260"/>
        <w:gridCol w:w="1105"/>
        <w:gridCol w:w="1418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381" w:author="asd" w:date="2020-09-01T15:31:00Z"/>
        </w:trPr>
        <w:tc>
          <w:tcPr>
            <w:tcW w:w="1447" w:type="dxa"/>
            <w:shd w:val="clear" w:color="auto" w:fill="0070C0"/>
          </w:tcPr>
          <w:p>
            <w:pPr>
              <w:pStyle w:val="7"/>
              <w:rPr>
                <w:del w:id="1382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383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参数名</w:delText>
              </w:r>
            </w:del>
          </w:p>
        </w:tc>
        <w:tc>
          <w:tcPr>
            <w:tcW w:w="3260" w:type="dxa"/>
            <w:shd w:val="clear" w:color="auto" w:fill="0070C0"/>
          </w:tcPr>
          <w:p>
            <w:pPr>
              <w:pStyle w:val="7"/>
              <w:rPr>
                <w:del w:id="1384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385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含义</w:delText>
              </w:r>
            </w:del>
          </w:p>
        </w:tc>
        <w:tc>
          <w:tcPr>
            <w:tcW w:w="1105" w:type="dxa"/>
            <w:shd w:val="clear" w:color="auto" w:fill="0070C0"/>
          </w:tcPr>
          <w:p>
            <w:pPr>
              <w:pStyle w:val="7"/>
              <w:rPr>
                <w:del w:id="1386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387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格式说明</w:delText>
              </w:r>
            </w:del>
          </w:p>
        </w:tc>
        <w:tc>
          <w:tcPr>
            <w:tcW w:w="1418" w:type="dxa"/>
            <w:shd w:val="clear" w:color="auto" w:fill="0070C0"/>
          </w:tcPr>
          <w:p>
            <w:pPr>
              <w:pStyle w:val="7"/>
              <w:rPr>
                <w:del w:id="1388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389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长度</w:delText>
              </w:r>
            </w:del>
          </w:p>
        </w:tc>
        <w:tc>
          <w:tcPr>
            <w:tcW w:w="1143" w:type="dxa"/>
            <w:shd w:val="clear" w:color="auto" w:fill="0070C0"/>
          </w:tcPr>
          <w:p>
            <w:pPr>
              <w:pStyle w:val="7"/>
              <w:rPr>
                <w:del w:id="1390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391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必填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392" w:author="asd" w:date="2020-09-01T15:31:00Z"/>
        </w:trPr>
        <w:tc>
          <w:tcPr>
            <w:tcW w:w="1447" w:type="dxa"/>
          </w:tcPr>
          <w:p>
            <w:pPr>
              <w:pStyle w:val="7"/>
              <w:rPr>
                <w:del w:id="1393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394" w:author="lenovo" w:date="2019-07-19T11:27:00Z">
              <w:del w:id="1395" w:author="asd" w:date="2020-09-01T15:31:00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BillNo</w:delText>
                </w:r>
              </w:del>
            </w:ins>
            <w:del w:id="1396" w:author="asd" w:date="2020-09-01T15:3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projectNo</w:delText>
              </w:r>
            </w:del>
          </w:p>
        </w:tc>
        <w:tc>
          <w:tcPr>
            <w:tcW w:w="3260" w:type="dxa"/>
          </w:tcPr>
          <w:p>
            <w:pPr>
              <w:pStyle w:val="7"/>
              <w:rPr>
                <w:del w:id="1397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398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信托计划编号</w:delText>
              </w:r>
            </w:del>
            <w:ins w:id="1399" w:author="lenovo" w:date="2019-07-19T11:29:00Z">
              <w:del w:id="1400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单据号</w:delText>
                </w:r>
              </w:del>
            </w:ins>
          </w:p>
        </w:tc>
        <w:tc>
          <w:tcPr>
            <w:tcW w:w="1105" w:type="dxa"/>
          </w:tcPr>
          <w:p>
            <w:pPr>
              <w:pStyle w:val="7"/>
              <w:rPr>
                <w:del w:id="1401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402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1418" w:type="dxa"/>
          </w:tcPr>
          <w:p>
            <w:pPr>
              <w:pStyle w:val="7"/>
              <w:rPr>
                <w:del w:id="1403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404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32字符</w:delText>
              </w:r>
            </w:del>
          </w:p>
        </w:tc>
        <w:tc>
          <w:tcPr>
            <w:tcW w:w="1143" w:type="dxa"/>
          </w:tcPr>
          <w:p>
            <w:pPr>
              <w:pStyle w:val="7"/>
              <w:rPr>
                <w:del w:id="1405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406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07" w:author="lenovo" w:date="2019-07-19T11:27:00Z"/>
          <w:del w:id="1408" w:author="asd" w:date="2020-09-01T15:31:00Z"/>
        </w:trPr>
        <w:tc>
          <w:tcPr>
            <w:tcW w:w="1447" w:type="dxa"/>
          </w:tcPr>
          <w:p>
            <w:pPr>
              <w:pStyle w:val="7"/>
              <w:rPr>
                <w:ins w:id="1409" w:author="lenovo" w:date="2019-07-19T11:27:00Z"/>
                <w:del w:id="1410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11" w:author="lenovo" w:date="2019-07-19T11:27:00Z">
              <w:del w:id="1412" w:author="asd" w:date="2020-09-01T15:31:00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BatchNo</w:delText>
                </w:r>
              </w:del>
            </w:ins>
          </w:p>
        </w:tc>
        <w:tc>
          <w:tcPr>
            <w:tcW w:w="3260" w:type="dxa"/>
          </w:tcPr>
          <w:p>
            <w:pPr>
              <w:pStyle w:val="7"/>
              <w:rPr>
                <w:ins w:id="1413" w:author="lenovo" w:date="2019-07-19T11:27:00Z"/>
                <w:del w:id="1414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15" w:author="lenovo" w:date="2019-07-19T11:29:00Z">
              <w:del w:id="1416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批次号</w:delText>
                </w:r>
              </w:del>
            </w:ins>
          </w:p>
        </w:tc>
        <w:tc>
          <w:tcPr>
            <w:tcW w:w="1105" w:type="dxa"/>
          </w:tcPr>
          <w:p>
            <w:pPr>
              <w:pStyle w:val="7"/>
              <w:rPr>
                <w:ins w:id="1417" w:author="lenovo" w:date="2019-07-19T11:27:00Z"/>
                <w:del w:id="1418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19" w:author="lenovo" w:date="2019-07-19T11:28:00Z">
              <w:del w:id="1420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字符串</w:delText>
                </w:r>
              </w:del>
            </w:ins>
          </w:p>
        </w:tc>
        <w:tc>
          <w:tcPr>
            <w:tcW w:w="1418" w:type="dxa"/>
          </w:tcPr>
          <w:p>
            <w:pPr>
              <w:pStyle w:val="7"/>
              <w:rPr>
                <w:ins w:id="1421" w:author="lenovo" w:date="2019-07-19T11:27:00Z"/>
                <w:del w:id="1422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23" w:author="lenovo" w:date="2019-07-19T11:29:00Z">
              <w:del w:id="1424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32字符</w:delText>
                </w:r>
              </w:del>
            </w:ins>
          </w:p>
        </w:tc>
        <w:tc>
          <w:tcPr>
            <w:tcW w:w="1143" w:type="dxa"/>
          </w:tcPr>
          <w:p>
            <w:pPr>
              <w:pStyle w:val="7"/>
              <w:rPr>
                <w:ins w:id="1425" w:author="lenovo" w:date="2019-07-19T11:27:00Z"/>
                <w:del w:id="1426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27" w:author="lenovo" w:date="2019-07-19T11:29:00Z">
              <w:del w:id="1428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是</w:delText>
                </w:r>
              </w:del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29" w:author="lenovo" w:date="2019-07-19T11:27:00Z"/>
          <w:del w:id="1430" w:author="asd" w:date="2020-09-01T15:31:00Z"/>
        </w:trPr>
        <w:tc>
          <w:tcPr>
            <w:tcW w:w="1447" w:type="dxa"/>
          </w:tcPr>
          <w:p>
            <w:pPr>
              <w:pStyle w:val="7"/>
              <w:rPr>
                <w:ins w:id="1431" w:author="lenovo" w:date="2019-07-19T11:27:00Z"/>
                <w:del w:id="1432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33" w:author="lenovo" w:date="2019-07-19T11:27:00Z">
              <w:del w:id="1434" w:author="asd" w:date="2020-09-01T15:31:00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StoreDef_ID</w:delText>
                </w:r>
              </w:del>
            </w:ins>
          </w:p>
        </w:tc>
        <w:tc>
          <w:tcPr>
            <w:tcW w:w="3260" w:type="dxa"/>
          </w:tcPr>
          <w:p>
            <w:pPr>
              <w:pStyle w:val="7"/>
              <w:rPr>
                <w:ins w:id="1435" w:author="lenovo" w:date="2019-07-19T11:27:00Z"/>
                <w:del w:id="1436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37" w:author="lenovo" w:date="2019-07-19T11:30:00Z">
              <w:del w:id="1438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库房编码</w:delText>
                </w:r>
              </w:del>
            </w:ins>
          </w:p>
        </w:tc>
        <w:tc>
          <w:tcPr>
            <w:tcW w:w="1105" w:type="dxa"/>
          </w:tcPr>
          <w:p>
            <w:pPr>
              <w:pStyle w:val="7"/>
              <w:rPr>
                <w:ins w:id="1439" w:author="lenovo" w:date="2019-07-19T11:27:00Z"/>
                <w:del w:id="1440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41" w:author="lenovo" w:date="2019-07-19T11:28:00Z">
              <w:del w:id="1442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字符串</w:delText>
                </w:r>
              </w:del>
            </w:ins>
          </w:p>
        </w:tc>
        <w:tc>
          <w:tcPr>
            <w:tcW w:w="1418" w:type="dxa"/>
          </w:tcPr>
          <w:p>
            <w:pPr>
              <w:pStyle w:val="7"/>
              <w:rPr>
                <w:ins w:id="1443" w:author="lenovo" w:date="2019-07-19T11:27:00Z"/>
                <w:del w:id="1444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45" w:author="lenovo" w:date="2019-07-19T11:29:00Z">
              <w:del w:id="1446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32字符</w:delText>
                </w:r>
              </w:del>
            </w:ins>
          </w:p>
        </w:tc>
        <w:tc>
          <w:tcPr>
            <w:tcW w:w="1143" w:type="dxa"/>
          </w:tcPr>
          <w:p>
            <w:pPr>
              <w:pStyle w:val="7"/>
              <w:rPr>
                <w:ins w:id="1447" w:author="lenovo" w:date="2019-07-19T11:27:00Z"/>
                <w:del w:id="1448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49" w:author="lenovo" w:date="2019-07-19T11:29:00Z">
              <w:del w:id="1450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是</w:delText>
                </w:r>
              </w:del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51" w:author="lenovo" w:date="2019-07-19T11:27:00Z"/>
          <w:del w:id="1452" w:author="asd" w:date="2020-09-01T15:31:00Z"/>
        </w:trPr>
        <w:tc>
          <w:tcPr>
            <w:tcW w:w="1447" w:type="dxa"/>
          </w:tcPr>
          <w:p>
            <w:pPr>
              <w:pStyle w:val="7"/>
              <w:rPr>
                <w:ins w:id="1453" w:author="lenovo" w:date="2019-07-19T11:27:00Z"/>
                <w:del w:id="1454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55" w:author="lenovo" w:date="2019-07-19T11:28:00Z">
              <w:del w:id="1456" w:author="asd" w:date="2020-09-01T15:31:00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btype</w:delText>
                </w:r>
              </w:del>
            </w:ins>
          </w:p>
        </w:tc>
        <w:tc>
          <w:tcPr>
            <w:tcW w:w="3260" w:type="dxa"/>
          </w:tcPr>
          <w:p>
            <w:pPr>
              <w:pStyle w:val="7"/>
              <w:rPr>
                <w:ins w:id="1457" w:author="lenovo" w:date="2019-07-19T11:27:00Z"/>
                <w:del w:id="1458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59" w:author="lenovo" w:date="2019-07-19T11:30:00Z">
              <w:del w:id="1460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单据类型</w:delText>
                </w:r>
              </w:del>
            </w:ins>
          </w:p>
        </w:tc>
        <w:tc>
          <w:tcPr>
            <w:tcW w:w="1105" w:type="dxa"/>
          </w:tcPr>
          <w:p>
            <w:pPr>
              <w:pStyle w:val="7"/>
              <w:rPr>
                <w:ins w:id="1461" w:author="lenovo" w:date="2019-07-19T11:27:00Z"/>
                <w:del w:id="1462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63" w:author="lenovo" w:date="2019-07-19T11:29:00Z">
              <w:del w:id="1464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字符串</w:delText>
                </w:r>
              </w:del>
            </w:ins>
          </w:p>
        </w:tc>
        <w:tc>
          <w:tcPr>
            <w:tcW w:w="1418" w:type="dxa"/>
          </w:tcPr>
          <w:p>
            <w:pPr>
              <w:pStyle w:val="7"/>
              <w:rPr>
                <w:ins w:id="1465" w:author="lenovo" w:date="2019-07-19T11:27:00Z"/>
                <w:del w:id="1466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67" w:author="lenovo" w:date="2019-07-19T11:29:00Z">
              <w:del w:id="1468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32字符</w:delText>
                </w:r>
              </w:del>
            </w:ins>
          </w:p>
        </w:tc>
        <w:tc>
          <w:tcPr>
            <w:tcW w:w="1143" w:type="dxa"/>
          </w:tcPr>
          <w:p>
            <w:pPr>
              <w:pStyle w:val="7"/>
              <w:rPr>
                <w:ins w:id="1469" w:author="lenovo" w:date="2019-07-19T11:27:00Z"/>
                <w:del w:id="1470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71" w:author="lenovo" w:date="2019-07-19T11:29:00Z">
              <w:del w:id="1472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是</w:delText>
                </w:r>
              </w:del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73" w:author="lenovo" w:date="2019-07-19T11:28:00Z"/>
          <w:del w:id="1474" w:author="asd" w:date="2020-09-01T15:31:00Z"/>
        </w:trPr>
        <w:tc>
          <w:tcPr>
            <w:tcW w:w="1447" w:type="dxa"/>
          </w:tcPr>
          <w:p>
            <w:pPr>
              <w:pStyle w:val="7"/>
              <w:rPr>
                <w:ins w:id="1475" w:author="lenovo" w:date="2019-07-19T11:28:00Z"/>
                <w:del w:id="1476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77" w:author="lenovo" w:date="2019-07-19T11:28:00Z">
              <w:del w:id="1478" w:author="asd" w:date="2020-09-01T15:31:00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mid</w:delText>
                </w:r>
              </w:del>
            </w:ins>
          </w:p>
        </w:tc>
        <w:tc>
          <w:tcPr>
            <w:tcW w:w="3260" w:type="dxa"/>
          </w:tcPr>
          <w:p>
            <w:pPr>
              <w:pStyle w:val="7"/>
              <w:rPr>
                <w:ins w:id="1479" w:author="lenovo" w:date="2019-07-19T11:28:00Z"/>
                <w:del w:id="1480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81" w:author="lenovo" w:date="2019-07-19T11:30:00Z">
              <w:del w:id="1482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物料编码</w:delText>
                </w:r>
              </w:del>
            </w:ins>
          </w:p>
        </w:tc>
        <w:tc>
          <w:tcPr>
            <w:tcW w:w="1105" w:type="dxa"/>
          </w:tcPr>
          <w:p>
            <w:pPr>
              <w:pStyle w:val="7"/>
              <w:rPr>
                <w:ins w:id="1483" w:author="lenovo" w:date="2019-07-19T11:28:00Z"/>
                <w:del w:id="1484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85" w:author="lenovo" w:date="2019-07-19T11:29:00Z">
              <w:del w:id="1486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字符串</w:delText>
                </w:r>
              </w:del>
            </w:ins>
          </w:p>
        </w:tc>
        <w:tc>
          <w:tcPr>
            <w:tcW w:w="1418" w:type="dxa"/>
          </w:tcPr>
          <w:p>
            <w:pPr>
              <w:pStyle w:val="7"/>
              <w:rPr>
                <w:ins w:id="1487" w:author="lenovo" w:date="2019-07-19T11:28:00Z"/>
                <w:del w:id="1488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89" w:author="lenovo" w:date="2019-07-19T11:29:00Z">
              <w:del w:id="1490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32字符</w:delText>
                </w:r>
              </w:del>
            </w:ins>
          </w:p>
        </w:tc>
        <w:tc>
          <w:tcPr>
            <w:tcW w:w="1143" w:type="dxa"/>
          </w:tcPr>
          <w:p>
            <w:pPr>
              <w:pStyle w:val="7"/>
              <w:rPr>
                <w:ins w:id="1491" w:author="lenovo" w:date="2019-07-19T11:28:00Z"/>
                <w:del w:id="1492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93" w:author="lenovo" w:date="2019-07-19T11:29:00Z">
              <w:del w:id="1494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是</w:delText>
                </w:r>
              </w:del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95" w:author="lenovo" w:date="2019-07-19T11:28:00Z"/>
          <w:del w:id="1496" w:author="asd" w:date="2020-09-01T15:31:00Z"/>
        </w:trPr>
        <w:tc>
          <w:tcPr>
            <w:tcW w:w="1447" w:type="dxa"/>
          </w:tcPr>
          <w:p>
            <w:pPr>
              <w:pStyle w:val="7"/>
              <w:rPr>
                <w:ins w:id="1497" w:author="lenovo" w:date="2019-07-19T11:28:00Z"/>
                <w:del w:id="1498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499" w:author="lenovo" w:date="2019-07-19T11:28:00Z">
              <w:del w:id="1500" w:author="asd" w:date="2020-09-01T15:31:00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Num</w:delText>
                </w:r>
              </w:del>
            </w:ins>
          </w:p>
        </w:tc>
        <w:tc>
          <w:tcPr>
            <w:tcW w:w="3260" w:type="dxa"/>
          </w:tcPr>
          <w:p>
            <w:pPr>
              <w:pStyle w:val="7"/>
              <w:rPr>
                <w:ins w:id="1501" w:author="lenovo" w:date="2019-07-19T11:28:00Z"/>
                <w:del w:id="1502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503" w:author="lenovo" w:date="2019-07-19T11:30:00Z">
              <w:del w:id="1504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计划数量</w:delText>
                </w:r>
              </w:del>
            </w:ins>
          </w:p>
        </w:tc>
        <w:tc>
          <w:tcPr>
            <w:tcW w:w="1105" w:type="dxa"/>
          </w:tcPr>
          <w:p>
            <w:pPr>
              <w:pStyle w:val="7"/>
              <w:rPr>
                <w:ins w:id="1505" w:author="lenovo" w:date="2019-07-19T11:28:00Z"/>
                <w:del w:id="1506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507" w:author="lenovo" w:date="2019-07-19T11:29:00Z">
              <w:del w:id="1508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字符串</w:delText>
                </w:r>
              </w:del>
            </w:ins>
          </w:p>
        </w:tc>
        <w:tc>
          <w:tcPr>
            <w:tcW w:w="1418" w:type="dxa"/>
          </w:tcPr>
          <w:p>
            <w:pPr>
              <w:pStyle w:val="7"/>
              <w:rPr>
                <w:ins w:id="1509" w:author="lenovo" w:date="2019-07-19T11:28:00Z"/>
                <w:del w:id="1510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511" w:author="lenovo" w:date="2019-07-19T11:29:00Z">
              <w:del w:id="1512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32字符</w:delText>
                </w:r>
              </w:del>
            </w:ins>
          </w:p>
        </w:tc>
        <w:tc>
          <w:tcPr>
            <w:tcW w:w="1143" w:type="dxa"/>
          </w:tcPr>
          <w:p>
            <w:pPr>
              <w:pStyle w:val="7"/>
              <w:rPr>
                <w:ins w:id="1513" w:author="lenovo" w:date="2019-07-19T11:28:00Z"/>
                <w:del w:id="1514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515" w:author="lenovo" w:date="2019-07-19T11:29:00Z">
              <w:del w:id="1516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是</w:delText>
                </w:r>
              </w:del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17" w:author="lenovo" w:date="2019-07-19T11:28:00Z"/>
          <w:del w:id="1518" w:author="asd" w:date="2020-09-01T15:31:00Z"/>
        </w:trPr>
        <w:tc>
          <w:tcPr>
            <w:tcW w:w="1447" w:type="dxa"/>
          </w:tcPr>
          <w:p>
            <w:pPr>
              <w:pStyle w:val="7"/>
              <w:rPr>
                <w:ins w:id="1519" w:author="lenovo" w:date="2019-07-19T11:28:00Z"/>
                <w:del w:id="1520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521" w:author="lenovo" w:date="2019-07-19T11:28:00Z">
              <w:del w:id="1522" w:author="asd" w:date="2020-09-01T15:31:00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FinishNum</w:delText>
                </w:r>
              </w:del>
            </w:ins>
          </w:p>
        </w:tc>
        <w:tc>
          <w:tcPr>
            <w:tcW w:w="3260" w:type="dxa"/>
          </w:tcPr>
          <w:p>
            <w:pPr>
              <w:pStyle w:val="7"/>
              <w:rPr>
                <w:ins w:id="1523" w:author="lenovo" w:date="2019-07-19T11:28:00Z"/>
                <w:del w:id="1524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525" w:author="lenovo" w:date="2019-07-19T11:30:00Z">
              <w:del w:id="1526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实际数量</w:delText>
                </w:r>
              </w:del>
            </w:ins>
          </w:p>
        </w:tc>
        <w:tc>
          <w:tcPr>
            <w:tcW w:w="1105" w:type="dxa"/>
          </w:tcPr>
          <w:p>
            <w:pPr>
              <w:pStyle w:val="7"/>
              <w:rPr>
                <w:ins w:id="1527" w:author="lenovo" w:date="2019-07-19T11:28:00Z"/>
                <w:del w:id="1528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529" w:author="lenovo" w:date="2019-07-19T11:29:00Z">
              <w:del w:id="1530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字符串</w:delText>
                </w:r>
              </w:del>
            </w:ins>
          </w:p>
        </w:tc>
        <w:tc>
          <w:tcPr>
            <w:tcW w:w="1418" w:type="dxa"/>
          </w:tcPr>
          <w:p>
            <w:pPr>
              <w:pStyle w:val="7"/>
              <w:rPr>
                <w:ins w:id="1531" w:author="lenovo" w:date="2019-07-19T11:28:00Z"/>
                <w:del w:id="1532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533" w:author="lenovo" w:date="2019-07-19T11:29:00Z">
              <w:del w:id="1534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32字符</w:delText>
                </w:r>
              </w:del>
            </w:ins>
          </w:p>
        </w:tc>
        <w:tc>
          <w:tcPr>
            <w:tcW w:w="1143" w:type="dxa"/>
          </w:tcPr>
          <w:p>
            <w:pPr>
              <w:pStyle w:val="7"/>
              <w:rPr>
                <w:ins w:id="1535" w:author="lenovo" w:date="2019-07-19T11:28:00Z"/>
                <w:del w:id="1536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537" w:author="lenovo" w:date="2019-07-19T11:29:00Z">
              <w:del w:id="1538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是</w:delText>
                </w:r>
              </w:del>
            </w:ins>
          </w:p>
        </w:tc>
      </w:tr>
    </w:tbl>
    <w:p>
      <w:pPr>
        <w:pStyle w:val="7"/>
        <w:rPr>
          <w:del w:id="1539" w:author="asd" w:date="2020-09-01T15:31:00Z"/>
          <w:rFonts w:ascii="微软雅黑" w:hAnsi="微软雅黑" w:eastAsia="微软雅黑"/>
        </w:rPr>
      </w:pPr>
    </w:p>
    <w:p>
      <w:pPr>
        <w:pStyle w:val="7"/>
        <w:rPr>
          <w:del w:id="1540" w:author="asd" w:date="2020-09-01T15:31:00Z"/>
          <w:rFonts w:ascii="微软雅黑" w:hAnsi="微软雅黑" w:eastAsia="微软雅黑"/>
          <w:sz w:val="21"/>
          <w:szCs w:val="21"/>
        </w:rPr>
      </w:pPr>
      <w:del w:id="1541" w:author="asd" w:date="2020-09-01T15:31:00Z">
        <w:r>
          <w:rPr>
            <w:rFonts w:hint="eastAsia" w:ascii="微软雅黑" w:hAnsi="微软雅黑" w:eastAsia="微软雅黑"/>
            <w:sz w:val="21"/>
            <w:szCs w:val="21"/>
          </w:rPr>
          <w:delText>响应报文中的data字段说明:</w:delText>
        </w:r>
      </w:del>
    </w:p>
    <w:tbl>
      <w:tblPr>
        <w:tblStyle w:val="17"/>
        <w:tblW w:w="84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706"/>
        <w:gridCol w:w="2425"/>
        <w:gridCol w:w="1304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542" w:author="asd" w:date="2020-09-01T15:31:00Z"/>
        </w:trPr>
        <w:tc>
          <w:tcPr>
            <w:tcW w:w="1966" w:type="dxa"/>
            <w:shd w:val="clear" w:color="auto" w:fill="0070C0"/>
          </w:tcPr>
          <w:p>
            <w:pPr>
              <w:pStyle w:val="7"/>
              <w:rPr>
                <w:del w:id="1543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544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参数名</w:delText>
              </w:r>
            </w:del>
          </w:p>
        </w:tc>
        <w:tc>
          <w:tcPr>
            <w:tcW w:w="1706" w:type="dxa"/>
            <w:shd w:val="clear" w:color="auto" w:fill="0070C0"/>
          </w:tcPr>
          <w:p>
            <w:pPr>
              <w:pStyle w:val="7"/>
              <w:rPr>
                <w:del w:id="1545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546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含义</w:delText>
              </w:r>
            </w:del>
          </w:p>
        </w:tc>
        <w:tc>
          <w:tcPr>
            <w:tcW w:w="2425" w:type="dxa"/>
            <w:shd w:val="clear" w:color="auto" w:fill="0070C0"/>
          </w:tcPr>
          <w:p>
            <w:pPr>
              <w:pStyle w:val="7"/>
              <w:rPr>
                <w:del w:id="1547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548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格式说明</w:delText>
              </w:r>
            </w:del>
          </w:p>
        </w:tc>
        <w:tc>
          <w:tcPr>
            <w:tcW w:w="1304" w:type="dxa"/>
            <w:shd w:val="clear" w:color="auto" w:fill="0070C0"/>
          </w:tcPr>
          <w:p>
            <w:pPr>
              <w:pStyle w:val="7"/>
              <w:rPr>
                <w:del w:id="1549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550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长度</w:delText>
              </w:r>
            </w:del>
          </w:p>
        </w:tc>
        <w:tc>
          <w:tcPr>
            <w:tcW w:w="1029" w:type="dxa"/>
            <w:shd w:val="clear" w:color="auto" w:fill="0070C0"/>
          </w:tcPr>
          <w:p>
            <w:pPr>
              <w:pStyle w:val="7"/>
              <w:rPr>
                <w:del w:id="1551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552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必填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553" w:author="asd" w:date="2020-09-01T15:31:00Z"/>
        </w:trPr>
        <w:tc>
          <w:tcPr>
            <w:tcW w:w="1966" w:type="dxa"/>
          </w:tcPr>
          <w:p>
            <w:pPr>
              <w:pStyle w:val="7"/>
              <w:rPr>
                <w:del w:id="1554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ins w:id="1555" w:author="lenovo" w:date="2019-07-19T11:31:00Z">
              <w:del w:id="1556" w:author="asd" w:date="2020-09-01T15:31:00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SUCCESS</w:delText>
                </w:r>
              </w:del>
            </w:ins>
            <w:del w:id="1557" w:author="asd" w:date="2020-09-01T15:3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code</w:delText>
              </w:r>
            </w:del>
          </w:p>
        </w:tc>
        <w:tc>
          <w:tcPr>
            <w:tcW w:w="1706" w:type="dxa"/>
          </w:tcPr>
          <w:p>
            <w:pPr>
              <w:pStyle w:val="7"/>
              <w:rPr>
                <w:del w:id="1558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559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错误码</w:delText>
              </w:r>
            </w:del>
            <w:ins w:id="1560" w:author="lenovo" w:date="2019-07-19T11:31:00Z">
              <w:del w:id="1561" w:author="asd" w:date="2020-09-01T15:31:00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调用成功</w:delText>
                </w:r>
              </w:del>
            </w:ins>
          </w:p>
        </w:tc>
        <w:tc>
          <w:tcPr>
            <w:tcW w:w="2425" w:type="dxa"/>
          </w:tcPr>
          <w:p>
            <w:pPr>
              <w:pStyle w:val="7"/>
              <w:rPr>
                <w:del w:id="1562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563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取值范围参考附录</w:delText>
              </w:r>
            </w:del>
          </w:p>
        </w:tc>
        <w:tc>
          <w:tcPr>
            <w:tcW w:w="1304" w:type="dxa"/>
          </w:tcPr>
          <w:p>
            <w:pPr>
              <w:pStyle w:val="7"/>
              <w:rPr>
                <w:del w:id="1564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565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4</w:delText>
              </w:r>
            </w:del>
            <w:ins w:id="1566" w:author="lenovo" w:date="2019-07-19T11:32:00Z">
              <w:del w:id="1567" w:author="asd" w:date="2020-09-01T15:31:00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8</w:delText>
                </w:r>
              </w:del>
            </w:ins>
            <w:del w:id="1568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</w:delText>
              </w:r>
            </w:del>
          </w:p>
        </w:tc>
        <w:tc>
          <w:tcPr>
            <w:tcW w:w="1029" w:type="dxa"/>
          </w:tcPr>
          <w:p>
            <w:pPr>
              <w:pStyle w:val="7"/>
              <w:rPr>
                <w:del w:id="1569" w:author="asd" w:date="2020-09-01T15:31:00Z"/>
                <w:rFonts w:ascii="微软雅黑" w:hAnsi="微软雅黑" w:eastAsia="微软雅黑"/>
                <w:sz w:val="21"/>
                <w:szCs w:val="21"/>
              </w:rPr>
            </w:pPr>
            <w:del w:id="1570" w:author="asd" w:date="2020-09-01T15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571" w:author="lenovo" w:date="2019-07-19T11:31:00Z"/>
        </w:trPr>
        <w:tc>
          <w:tcPr>
            <w:tcW w:w="1966" w:type="dxa"/>
          </w:tcPr>
          <w:p>
            <w:pPr>
              <w:pStyle w:val="7"/>
              <w:rPr>
                <w:del w:id="1572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573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msg</w:delText>
              </w:r>
            </w:del>
            <w:bookmarkStart w:id="117" w:name="_Toc14447923"/>
            <w:bookmarkEnd w:id="117"/>
          </w:p>
        </w:tc>
        <w:tc>
          <w:tcPr>
            <w:tcW w:w="1706" w:type="dxa"/>
          </w:tcPr>
          <w:p>
            <w:pPr>
              <w:pStyle w:val="7"/>
              <w:ind w:left="-667" w:leftChars="-278" w:firstLine="583" w:firstLineChars="278"/>
              <w:rPr>
                <w:del w:id="1574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575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错误信息</w:delText>
              </w:r>
            </w:del>
            <w:bookmarkStart w:id="118" w:name="_Toc14447924"/>
            <w:bookmarkEnd w:id="118"/>
          </w:p>
        </w:tc>
        <w:tc>
          <w:tcPr>
            <w:tcW w:w="2425" w:type="dxa"/>
          </w:tcPr>
          <w:p>
            <w:pPr>
              <w:pStyle w:val="7"/>
              <w:rPr>
                <w:del w:id="1576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577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成功受理时为</w:delText>
              </w:r>
            </w:del>
            <w:del w:id="1578" w:author="lenovo" w:date="2019-07-19T11:3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success</w:delText>
              </w:r>
            </w:del>
            <w:del w:id="1579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;</w:delText>
              </w:r>
            </w:del>
            <w:bookmarkStart w:id="119" w:name="_Toc14447925"/>
            <w:bookmarkEnd w:id="119"/>
          </w:p>
          <w:p>
            <w:pPr>
              <w:pStyle w:val="7"/>
              <w:rPr>
                <w:del w:id="1580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581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其它情况位错误描述.</w:delText>
              </w:r>
            </w:del>
            <w:bookmarkStart w:id="120" w:name="_Toc14447926"/>
            <w:bookmarkEnd w:id="120"/>
          </w:p>
        </w:tc>
        <w:tc>
          <w:tcPr>
            <w:tcW w:w="1304" w:type="dxa"/>
          </w:tcPr>
          <w:p>
            <w:pPr>
              <w:pStyle w:val="7"/>
              <w:rPr>
                <w:del w:id="1582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583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1-1024字符</w:delText>
              </w:r>
            </w:del>
            <w:bookmarkStart w:id="121" w:name="_Toc14447927"/>
            <w:bookmarkEnd w:id="121"/>
          </w:p>
        </w:tc>
        <w:tc>
          <w:tcPr>
            <w:tcW w:w="1029" w:type="dxa"/>
          </w:tcPr>
          <w:p>
            <w:pPr>
              <w:pStyle w:val="7"/>
              <w:rPr>
                <w:del w:id="1584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585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  <w:bookmarkStart w:id="122" w:name="_Toc14447928"/>
            <w:bookmarkEnd w:id="122"/>
          </w:p>
        </w:tc>
        <w:bookmarkStart w:id="123" w:name="_Toc14447929"/>
        <w:bookmarkEnd w:id="123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586" w:author="lenovo" w:date="2019-07-19T11:31:00Z"/>
        </w:trPr>
        <w:tc>
          <w:tcPr>
            <w:tcW w:w="1966" w:type="dxa"/>
          </w:tcPr>
          <w:p>
            <w:pPr>
              <w:pStyle w:val="7"/>
              <w:rPr>
                <w:del w:id="1587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588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balance</w:delText>
              </w:r>
            </w:del>
            <w:bookmarkStart w:id="124" w:name="_Toc14447930"/>
            <w:bookmarkEnd w:id="124"/>
          </w:p>
        </w:tc>
        <w:tc>
          <w:tcPr>
            <w:tcW w:w="1706" w:type="dxa"/>
          </w:tcPr>
          <w:p>
            <w:pPr>
              <w:pStyle w:val="7"/>
              <w:ind w:left="-667" w:leftChars="-278" w:firstLine="583" w:firstLineChars="278"/>
              <w:rPr>
                <w:del w:id="1589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590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总账户余额</w:delText>
              </w:r>
            </w:del>
            <w:bookmarkStart w:id="125" w:name="_Toc14447931"/>
            <w:bookmarkEnd w:id="125"/>
          </w:p>
        </w:tc>
        <w:tc>
          <w:tcPr>
            <w:tcW w:w="2425" w:type="dxa"/>
          </w:tcPr>
          <w:p>
            <w:pPr>
              <w:pStyle w:val="7"/>
              <w:rPr>
                <w:del w:id="1591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592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字符串，单位元</w:delText>
              </w:r>
            </w:del>
            <w:bookmarkStart w:id="126" w:name="_Toc14447932"/>
            <w:bookmarkEnd w:id="126"/>
          </w:p>
        </w:tc>
        <w:tc>
          <w:tcPr>
            <w:tcW w:w="1304" w:type="dxa"/>
          </w:tcPr>
          <w:p>
            <w:pPr>
              <w:pStyle w:val="7"/>
              <w:rPr>
                <w:del w:id="1593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594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0-</w:delText>
              </w:r>
            </w:del>
            <w:del w:id="1595" w:author="lenovo" w:date="2019-07-19T11:3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64</w:delText>
              </w:r>
            </w:del>
            <w:del w:id="1596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</w:delText>
              </w:r>
            </w:del>
            <w:bookmarkStart w:id="127" w:name="_Toc14447933"/>
            <w:bookmarkEnd w:id="127"/>
          </w:p>
        </w:tc>
        <w:tc>
          <w:tcPr>
            <w:tcW w:w="1029" w:type="dxa"/>
          </w:tcPr>
          <w:p>
            <w:pPr>
              <w:pStyle w:val="7"/>
              <w:rPr>
                <w:del w:id="1597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598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  <w:bookmarkStart w:id="128" w:name="_Toc14447934"/>
            <w:bookmarkEnd w:id="128"/>
          </w:p>
        </w:tc>
        <w:bookmarkStart w:id="129" w:name="_Toc14447935"/>
        <w:bookmarkEnd w:id="129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599" w:author="lenovo" w:date="2019-07-19T11:31:00Z"/>
        </w:trPr>
        <w:tc>
          <w:tcPr>
            <w:tcW w:w="1966" w:type="dxa"/>
          </w:tcPr>
          <w:p>
            <w:pPr>
              <w:pStyle w:val="7"/>
              <w:rPr>
                <w:del w:id="1600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601" w:author="lenovo" w:date="2019-07-19T11:3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available_balance</w:delText>
              </w:r>
            </w:del>
            <w:bookmarkStart w:id="130" w:name="_Toc14447936"/>
            <w:bookmarkEnd w:id="130"/>
          </w:p>
        </w:tc>
        <w:tc>
          <w:tcPr>
            <w:tcW w:w="1706" w:type="dxa"/>
          </w:tcPr>
          <w:p>
            <w:pPr>
              <w:pStyle w:val="7"/>
              <w:ind w:left="-667" w:leftChars="-278" w:firstLine="583" w:firstLineChars="278"/>
              <w:rPr>
                <w:del w:id="1602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603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可用账户余额</w:delText>
              </w:r>
            </w:del>
            <w:bookmarkStart w:id="131" w:name="_Toc14447937"/>
            <w:bookmarkEnd w:id="131"/>
          </w:p>
        </w:tc>
        <w:tc>
          <w:tcPr>
            <w:tcW w:w="2425" w:type="dxa"/>
          </w:tcPr>
          <w:p>
            <w:pPr>
              <w:pStyle w:val="7"/>
              <w:rPr>
                <w:del w:id="1604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605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字符串，单位元</w:delText>
              </w:r>
            </w:del>
            <w:bookmarkStart w:id="132" w:name="_Toc14447938"/>
            <w:bookmarkEnd w:id="132"/>
          </w:p>
        </w:tc>
        <w:tc>
          <w:tcPr>
            <w:tcW w:w="1304" w:type="dxa"/>
          </w:tcPr>
          <w:p>
            <w:pPr>
              <w:pStyle w:val="7"/>
              <w:rPr>
                <w:del w:id="1606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607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0-</w:delText>
              </w:r>
            </w:del>
            <w:del w:id="1608" w:author="lenovo" w:date="2019-07-19T11:3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64</w:delText>
              </w:r>
            </w:del>
            <w:del w:id="1609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</w:delText>
              </w:r>
            </w:del>
            <w:bookmarkStart w:id="133" w:name="_Toc14447939"/>
            <w:bookmarkEnd w:id="133"/>
          </w:p>
        </w:tc>
        <w:tc>
          <w:tcPr>
            <w:tcW w:w="1029" w:type="dxa"/>
          </w:tcPr>
          <w:p>
            <w:pPr>
              <w:pStyle w:val="7"/>
              <w:rPr>
                <w:del w:id="1610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611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  <w:bookmarkStart w:id="134" w:name="_Toc14447940"/>
            <w:bookmarkEnd w:id="134"/>
          </w:p>
        </w:tc>
        <w:bookmarkStart w:id="135" w:name="_Toc14447941"/>
        <w:bookmarkEnd w:id="135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612" w:author="lenovo" w:date="2019-07-19T11:31:00Z"/>
        </w:trPr>
        <w:tc>
          <w:tcPr>
            <w:tcW w:w="1966" w:type="dxa"/>
          </w:tcPr>
          <w:p>
            <w:pPr>
              <w:pStyle w:val="7"/>
              <w:rPr>
                <w:del w:id="1613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614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block</w:delText>
              </w:r>
            </w:del>
            <w:del w:id="1615" w:author="lenovo" w:date="2019-07-19T11:3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ed_balance</w:delText>
              </w:r>
            </w:del>
            <w:bookmarkStart w:id="136" w:name="_Toc14447942"/>
            <w:bookmarkEnd w:id="136"/>
          </w:p>
        </w:tc>
        <w:tc>
          <w:tcPr>
            <w:tcW w:w="1706" w:type="dxa"/>
          </w:tcPr>
          <w:p>
            <w:pPr>
              <w:pStyle w:val="7"/>
              <w:ind w:left="-667" w:leftChars="-278" w:firstLine="583" w:firstLineChars="278"/>
              <w:rPr>
                <w:del w:id="1616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617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冻结的账户余额</w:delText>
              </w:r>
            </w:del>
            <w:bookmarkStart w:id="137" w:name="_Toc14447943"/>
            <w:bookmarkEnd w:id="137"/>
          </w:p>
        </w:tc>
        <w:tc>
          <w:tcPr>
            <w:tcW w:w="2425" w:type="dxa"/>
          </w:tcPr>
          <w:p>
            <w:pPr>
              <w:pStyle w:val="7"/>
              <w:rPr>
                <w:del w:id="1618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619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字符串，单位元</w:delText>
              </w:r>
            </w:del>
            <w:bookmarkStart w:id="138" w:name="_Toc14447944"/>
            <w:bookmarkEnd w:id="138"/>
          </w:p>
        </w:tc>
        <w:tc>
          <w:tcPr>
            <w:tcW w:w="1304" w:type="dxa"/>
          </w:tcPr>
          <w:p>
            <w:pPr>
              <w:pStyle w:val="7"/>
              <w:rPr>
                <w:del w:id="1620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621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0-</w:delText>
              </w:r>
            </w:del>
            <w:del w:id="1622" w:author="lenovo" w:date="2019-07-19T11:31:00Z">
              <w:r>
                <w:rPr>
                  <w:rFonts w:ascii="微软雅黑" w:hAnsi="微软雅黑" w:eastAsia="微软雅黑"/>
                  <w:sz w:val="21"/>
                  <w:szCs w:val="21"/>
                </w:rPr>
                <w:delText>64</w:delText>
              </w:r>
            </w:del>
            <w:del w:id="1623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字符</w:delText>
              </w:r>
            </w:del>
            <w:bookmarkStart w:id="139" w:name="_Toc14447945"/>
            <w:bookmarkEnd w:id="139"/>
          </w:p>
        </w:tc>
        <w:tc>
          <w:tcPr>
            <w:tcW w:w="1029" w:type="dxa"/>
          </w:tcPr>
          <w:p>
            <w:pPr>
              <w:pStyle w:val="7"/>
              <w:rPr>
                <w:del w:id="1624" w:author="lenovo" w:date="2019-07-19T11:31:00Z"/>
                <w:rFonts w:ascii="微软雅黑" w:hAnsi="微软雅黑" w:eastAsia="微软雅黑"/>
                <w:sz w:val="21"/>
                <w:szCs w:val="21"/>
              </w:rPr>
            </w:pPr>
            <w:del w:id="1625" w:author="lenovo" w:date="2019-07-19T11:3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是</w:delText>
              </w:r>
            </w:del>
            <w:bookmarkStart w:id="140" w:name="_Toc14447946"/>
            <w:bookmarkEnd w:id="140"/>
          </w:p>
        </w:tc>
        <w:bookmarkStart w:id="141" w:name="_Toc14447947"/>
        <w:bookmarkEnd w:id="141"/>
      </w:tr>
    </w:tbl>
    <w:p>
      <w:pPr>
        <w:ind w:left="420"/>
        <w:rPr>
          <w:del w:id="1626" w:author="lenovo" w:date="2019-07-19T11:31:00Z"/>
          <w:rFonts w:ascii="微软雅黑" w:hAnsi="微软雅黑" w:eastAsia="微软雅黑" w:cs="Times New Roman"/>
          <w:b/>
          <w:sz w:val="21"/>
          <w:szCs w:val="21"/>
        </w:rPr>
      </w:pPr>
      <w:ins w:id="1627" w:author="lenovo" w:date="2019-07-19T11:33:00Z">
        <w:bookmarkStart w:id="142" w:name="_Toc14447948"/>
        <w:r>
          <w:rPr>
            <w:rFonts w:hint="eastAsia" w:ascii="微软雅黑" w:hAnsi="微软雅黑"/>
            <w:sz w:val="21"/>
            <w:szCs w:val="21"/>
          </w:rPr>
          <w:t>备料段计划开始结束状态回传</w:t>
        </w:r>
      </w:ins>
      <w:ins w:id="1628" w:author="lenovo" w:date="2019-07-19T11:33:00Z">
        <w:r>
          <w:rPr>
            <w:rFonts w:ascii="微软雅黑" w:hAnsi="微软雅黑"/>
            <w:sz w:val="21"/>
            <w:szCs w:val="21"/>
          </w:rPr>
          <w:t>接口</w:t>
        </w:r>
        <w:bookmarkEnd w:id="142"/>
      </w:ins>
      <w:del w:id="1629" w:author="lenovo" w:date="2019-07-19T11:31:00Z">
        <w:r>
          <w:rPr>
            <w:rFonts w:hint="eastAsia" w:ascii="微软雅黑" w:hAnsi="微软雅黑" w:eastAsia="微软雅黑"/>
            <w:sz w:val="21"/>
            <w:szCs w:val="21"/>
          </w:rPr>
          <w:delText>注：该接口同步返回</w:delText>
        </w:r>
      </w:del>
    </w:p>
    <w:p>
      <w:pPr>
        <w:pStyle w:val="2"/>
        <w:numPr>
          <w:ilvl w:val="0"/>
          <w:numId w:val="0"/>
        </w:numPr>
        <w:rPr>
          <w:del w:id="1631" w:author="lenovo" w:date="2019-07-19T11:32:00Z"/>
          <w:rFonts w:ascii="微软雅黑" w:hAnsi="微软雅黑"/>
        </w:rPr>
        <w:pPrChange w:id="1630" w:author="lenovo" w:date="2019-07-19T11:32:00Z">
          <w:pPr>
            <w:pStyle w:val="2"/>
          </w:pPr>
        </w:pPrChange>
      </w:pPr>
      <w:del w:id="1632" w:author="lenovo" w:date="2019-07-19T11:32:00Z">
        <w:bookmarkStart w:id="143" w:name="_Toc515463285"/>
        <w:r>
          <w:rPr>
            <w:rFonts w:hint="eastAsia" w:ascii="微软雅黑" w:hAnsi="微软雅黑"/>
          </w:rPr>
          <w:delText>接口调用相关凭证</w:delText>
        </w:r>
      </w:del>
      <w:bookmarkStart w:id="144" w:name="_Toc14447949"/>
      <w:bookmarkEnd w:id="144"/>
    </w:p>
    <w:p>
      <w:pPr>
        <w:pStyle w:val="3"/>
        <w:numPr>
          <w:ilvl w:val="0"/>
          <w:numId w:val="0"/>
        </w:numPr>
        <w:rPr>
          <w:del w:id="1634" w:author="lenovo" w:date="2019-07-19T11:32:00Z"/>
        </w:rPr>
        <w:pPrChange w:id="1633" w:author="lenovo" w:date="2019-07-19T11:32:00Z">
          <w:pPr>
            <w:pStyle w:val="3"/>
          </w:pPr>
        </w:pPrChange>
      </w:pPr>
      <w:del w:id="1635" w:author="lenovo" w:date="2019-07-19T11:32:00Z">
        <w:r>
          <w:rPr>
            <w:rFonts w:hint="eastAsia"/>
          </w:rPr>
          <w:delText>凭证申请</w:delText>
        </w:r>
      </w:del>
      <w:bookmarkStart w:id="145" w:name="_Toc14447950"/>
      <w:bookmarkEnd w:id="145"/>
    </w:p>
    <w:p>
      <w:pPr>
        <w:ind w:left="0"/>
        <w:rPr>
          <w:del w:id="1637" w:author="lenovo" w:date="2019-07-19T11:32:00Z"/>
          <w:rFonts w:ascii="微软雅黑" w:hAnsi="微软雅黑" w:eastAsia="微软雅黑"/>
          <w:sz w:val="21"/>
          <w:szCs w:val="21"/>
        </w:rPr>
        <w:pPrChange w:id="1636" w:author="lenovo" w:date="2019-07-19T11:32:00Z">
          <w:pPr>
            <w:ind w:left="420"/>
          </w:pPr>
        </w:pPrChange>
      </w:pPr>
      <w:del w:id="1638" w:author="lenovo" w:date="2019-07-19T11:32:00Z">
        <w:r>
          <w:rPr>
            <w:rFonts w:hint="eastAsia" w:ascii="微软雅黑" w:hAnsi="微软雅黑" w:eastAsia="微软雅黑"/>
            <w:sz w:val="21"/>
            <w:szCs w:val="21"/>
          </w:rPr>
          <w:delText>当相关合作协议签署成功后，由中融侧统一颁发：</w:delText>
        </w:r>
      </w:del>
      <w:bookmarkStart w:id="146" w:name="_Toc14447951"/>
      <w:bookmarkEnd w:id="146"/>
    </w:p>
    <w:p>
      <w:pPr>
        <w:pStyle w:val="47"/>
        <w:numPr>
          <w:ilvl w:val="0"/>
          <w:numId w:val="0"/>
        </w:numPr>
        <w:ind w:left="0" w:firstLine="0" w:firstLineChars="0"/>
        <w:rPr>
          <w:del w:id="1640" w:author="lenovo" w:date="2019-07-19T11:32:00Z"/>
          <w:rFonts w:ascii="微软雅黑" w:hAnsi="微软雅黑" w:eastAsia="微软雅黑"/>
          <w:sz w:val="21"/>
          <w:szCs w:val="21"/>
        </w:rPr>
        <w:pPrChange w:id="1639" w:author="lenovo" w:date="2019-07-19T11:32:00Z">
          <w:pPr>
            <w:pStyle w:val="47"/>
            <w:numPr>
              <w:ilvl w:val="0"/>
              <w:numId w:val="6"/>
            </w:numPr>
            <w:ind w:left="840" w:hanging="420" w:firstLineChars="0"/>
          </w:pPr>
        </w:pPrChange>
      </w:pPr>
      <w:del w:id="1641" w:author="lenovo" w:date="2019-07-19T11:32:00Z">
        <w:r>
          <w:rPr>
            <w:rFonts w:hint="eastAsia" w:ascii="微软雅黑" w:hAnsi="微软雅黑" w:eastAsia="微软雅黑"/>
            <w:sz w:val="21"/>
            <w:szCs w:val="21"/>
          </w:rPr>
          <w:delText>机构编号</w:delText>
        </w:r>
      </w:del>
      <w:bookmarkStart w:id="147" w:name="_Toc14447952"/>
      <w:bookmarkEnd w:id="147"/>
    </w:p>
    <w:p>
      <w:pPr>
        <w:pStyle w:val="47"/>
        <w:numPr>
          <w:ilvl w:val="0"/>
          <w:numId w:val="0"/>
        </w:numPr>
        <w:ind w:left="0" w:firstLine="0" w:firstLineChars="0"/>
        <w:rPr>
          <w:del w:id="1643" w:author="lenovo" w:date="2019-07-19T11:32:00Z"/>
          <w:rFonts w:ascii="微软雅黑" w:hAnsi="微软雅黑" w:eastAsia="微软雅黑"/>
          <w:sz w:val="21"/>
          <w:szCs w:val="21"/>
        </w:rPr>
        <w:pPrChange w:id="1642" w:author="lenovo" w:date="2019-07-19T11:32:00Z">
          <w:pPr>
            <w:pStyle w:val="47"/>
            <w:numPr>
              <w:ilvl w:val="0"/>
              <w:numId w:val="6"/>
            </w:numPr>
            <w:ind w:left="840" w:hanging="420" w:firstLineChars="0"/>
          </w:pPr>
        </w:pPrChange>
      </w:pPr>
      <w:del w:id="1644" w:author="lenovo" w:date="2019-07-19T11:32:00Z">
        <w:r>
          <w:rPr>
            <w:rFonts w:hint="eastAsia" w:ascii="微软雅黑" w:hAnsi="微软雅黑" w:eastAsia="微软雅黑"/>
            <w:sz w:val="21"/>
            <w:szCs w:val="21"/>
          </w:rPr>
          <w:delText>中融公钥</w:delText>
        </w:r>
      </w:del>
      <w:bookmarkStart w:id="148" w:name="_Toc14447953"/>
      <w:bookmarkEnd w:id="148"/>
    </w:p>
    <w:p>
      <w:pPr>
        <w:pStyle w:val="47"/>
        <w:numPr>
          <w:ilvl w:val="0"/>
          <w:numId w:val="0"/>
        </w:numPr>
        <w:ind w:left="0" w:firstLine="0" w:firstLineChars="0"/>
        <w:rPr>
          <w:del w:id="1646" w:author="lenovo" w:date="2019-07-19T11:32:00Z"/>
          <w:rFonts w:ascii="微软雅黑" w:hAnsi="微软雅黑" w:eastAsia="微软雅黑"/>
          <w:sz w:val="21"/>
          <w:szCs w:val="21"/>
        </w:rPr>
        <w:pPrChange w:id="1645" w:author="lenovo" w:date="2019-07-19T11:32:00Z">
          <w:pPr>
            <w:pStyle w:val="47"/>
            <w:numPr>
              <w:ilvl w:val="0"/>
              <w:numId w:val="6"/>
            </w:numPr>
            <w:ind w:left="840" w:hanging="420" w:firstLineChars="0"/>
          </w:pPr>
        </w:pPrChange>
      </w:pPr>
      <w:del w:id="1647" w:author="lenovo" w:date="2019-07-19T11:32:00Z">
        <w:r>
          <w:rPr>
            <w:rFonts w:hint="eastAsia" w:ascii="微软雅黑" w:hAnsi="微软雅黑" w:eastAsia="微软雅黑"/>
            <w:sz w:val="21"/>
            <w:szCs w:val="21"/>
          </w:rPr>
          <w:delText>合作平台公私钥对</w:delText>
        </w:r>
      </w:del>
      <w:bookmarkStart w:id="149" w:name="_Toc14447954"/>
      <w:bookmarkEnd w:id="149"/>
    </w:p>
    <w:p>
      <w:pPr>
        <w:pStyle w:val="2"/>
        <w:numPr>
          <w:ilvl w:val="0"/>
          <w:numId w:val="0"/>
        </w:numPr>
        <w:rPr>
          <w:del w:id="1649" w:author="lenovo" w:date="2019-07-19T11:33:00Z"/>
          <w:rFonts w:ascii="微软雅黑" w:hAnsi="微软雅黑"/>
        </w:rPr>
        <w:pPrChange w:id="1648" w:author="lenovo" w:date="2019-07-19T11:32:00Z">
          <w:pPr>
            <w:pStyle w:val="2"/>
          </w:pPr>
        </w:pPrChange>
      </w:pPr>
      <w:del w:id="1650" w:author="lenovo" w:date="2019-07-19T11:33:00Z">
        <w:r>
          <w:rPr>
            <w:rFonts w:hint="eastAsia" w:ascii="微软雅黑" w:hAnsi="微软雅黑"/>
          </w:rPr>
          <w:delText>附录</w:delText>
        </w:r>
        <w:bookmarkEnd w:id="143"/>
      </w:del>
      <w:bookmarkStart w:id="150" w:name="_Toc14447955"/>
      <w:bookmarkEnd w:id="150"/>
    </w:p>
    <w:p>
      <w:pPr>
        <w:pStyle w:val="3"/>
        <w:rPr>
          <w:rFonts w:ascii="微软雅黑" w:hAnsi="微软雅黑"/>
        </w:rPr>
      </w:pPr>
      <w:del w:id="1651" w:author="lenovo" w:date="2019-07-19T11:33:00Z">
        <w:bookmarkStart w:id="151" w:name="_Toc515463286"/>
        <w:r>
          <w:rPr>
            <w:rFonts w:hint="eastAsia" w:ascii="微软雅黑" w:hAnsi="微软雅黑"/>
          </w:rPr>
          <w:delText>错误码</w:delText>
        </w:r>
        <w:bookmarkEnd w:id="151"/>
      </w:del>
      <w:bookmarkStart w:id="152" w:name="_Toc14447956"/>
      <w:bookmarkEnd w:id="152"/>
    </w:p>
    <w:tbl>
      <w:tblPr>
        <w:tblStyle w:val="16"/>
        <w:tblW w:w="840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69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ins w:id="1652" w:author="lenovo" w:date="2019-07-19T16:49:00Z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653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654" w:author="lenovo" w:date="2019-07-19T16:49:00Z">
              <w:r>
                <w:rPr>
                  <w:rFonts w:ascii="微软雅黑" w:hAnsi="微软雅黑" w:eastAsia="微软雅黑"/>
                  <w:sz w:val="21"/>
                  <w:szCs w:val="21"/>
                </w:rPr>
                <w:t>URL</w:t>
              </w:r>
            </w:ins>
          </w:p>
        </w:tc>
        <w:tc>
          <w:tcPr>
            <w:tcW w:w="6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655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656" w:author="lenovo" w:date="2019-07-19T16:49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t>http://192.168.</w:t>
              </w:r>
            </w:ins>
            <w:ins w:id="1657" w:author="lenovo" w:date="2019-07-19T16:49:00Z">
              <w:del w:id="1658" w:author="asd" w:date="2020-09-01T15:31:00Z">
                <w:r>
                  <w:rPr>
                    <w:rStyle w:val="21"/>
                    <w:rFonts w:ascii="微软雅黑" w:hAnsi="微软雅黑" w:eastAsia="微软雅黑"/>
                    <w:sz w:val="21"/>
                    <w:szCs w:val="21"/>
                  </w:rPr>
                  <w:delText>100</w:delText>
                </w:r>
              </w:del>
            </w:ins>
            <w:ins w:id="1659" w:author="asd" w:date="2020-09-01T15:31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t>7</w:t>
              </w:r>
            </w:ins>
            <w:ins w:id="1660" w:author="lenovo" w:date="2019-07-19T16:49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t>.1</w:t>
              </w:r>
            </w:ins>
            <w:ins w:id="1661" w:author="asd" w:date="2020-09-01T15:31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t>0</w:t>
              </w:r>
            </w:ins>
            <w:ins w:id="1662" w:author="lenovo" w:date="2019-07-19T16:49:00Z">
              <w:del w:id="1663" w:author="asd" w:date="2020-09-01T15:31:00Z">
                <w:r>
                  <w:rPr>
                    <w:rStyle w:val="21"/>
                    <w:rFonts w:ascii="微软雅黑" w:hAnsi="微软雅黑" w:eastAsia="微软雅黑"/>
                    <w:sz w:val="21"/>
                    <w:szCs w:val="21"/>
                  </w:rPr>
                  <w:delText>5</w:delText>
                </w:r>
              </w:del>
            </w:ins>
            <w:ins w:id="1664" w:author="lenovo" w:date="2019-07-19T16:49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t>0:5001/?wsdl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1665" w:author="lenovo" w:date="2019-07-19T16:49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666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667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接口名称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668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669" w:author="lenovo" w:date="2019-07-19T16:50:00Z">
              <w:r>
                <w:rPr>
                  <w:rFonts w:ascii="微软雅黑" w:hAnsi="微软雅黑" w:eastAsia="微软雅黑"/>
                  <w:sz w:val="21"/>
                  <w:szCs w:val="21"/>
                </w:rPr>
                <w:t>WMS_ZYPlanStatus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1670" w:author="lenovo" w:date="2019-07-19T16:49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671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672" w:author="lenovo" w:date="2019-07-19T16:49:00Z">
              <w:r>
                <w:rPr>
                  <w:rFonts w:ascii="微软雅黑" w:hAnsi="微软雅黑" w:eastAsia="微软雅黑"/>
                  <w:sz w:val="21"/>
                  <w:szCs w:val="21"/>
                </w:rPr>
                <w:t>请求格式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673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674" w:author="lenovo" w:date="2019-07-19T16:49:00Z">
              <w:r>
                <w:rPr>
                  <w:rFonts w:ascii="微软雅黑" w:hAnsi="微软雅黑" w:eastAsia="微软雅黑"/>
                  <w:sz w:val="21"/>
                  <w:szCs w:val="21"/>
                </w:rPr>
                <w:t>http://schemas.xmlsoap.org/soap/envelope/; charset=UTF-8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1675" w:author="lenovo" w:date="2019-07-19T16:49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676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677" w:author="lenovo" w:date="2019-07-19T16:49:00Z">
              <w:r>
                <w:rPr>
                  <w:rFonts w:ascii="微软雅黑" w:hAnsi="微软雅黑" w:eastAsia="微软雅黑"/>
                  <w:sz w:val="21"/>
                  <w:szCs w:val="21"/>
                </w:rPr>
                <w:t>提供方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678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679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M</w:t>
              </w:r>
            </w:ins>
            <w:ins w:id="1680" w:author="lenovo" w:date="2019-07-19T16:49:00Z">
              <w:r>
                <w:rPr>
                  <w:rFonts w:ascii="微软雅黑" w:hAnsi="微软雅黑" w:eastAsia="微软雅黑"/>
                  <w:sz w:val="21"/>
                  <w:szCs w:val="21"/>
                </w:rPr>
                <w:t>ES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1681" w:author="lenovo" w:date="2019-07-19T16:49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682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683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调用方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684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685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W</w:t>
              </w:r>
            </w:ins>
            <w:ins w:id="1686" w:author="lenovo" w:date="2019-07-19T16:49:00Z">
              <w:r>
                <w:rPr>
                  <w:rFonts w:ascii="微软雅黑" w:hAnsi="微软雅黑" w:eastAsia="微软雅黑"/>
                  <w:sz w:val="21"/>
                  <w:szCs w:val="21"/>
                </w:rPr>
                <w:t>MS</w:t>
              </w:r>
            </w:ins>
          </w:p>
        </w:tc>
      </w:tr>
    </w:tbl>
    <w:p>
      <w:pPr>
        <w:pStyle w:val="7"/>
        <w:rPr>
          <w:ins w:id="1687" w:author="lenovo" w:date="2019-07-19T16:49:00Z"/>
          <w:rFonts w:ascii="微软雅黑" w:hAnsi="微软雅黑" w:eastAsia="微软雅黑"/>
          <w:sz w:val="21"/>
          <w:szCs w:val="21"/>
        </w:rPr>
      </w:pPr>
      <w:ins w:id="1688" w:author="lenovo" w:date="2019-07-19T16:49:00Z">
        <w:r>
          <w:rPr>
            <w:rFonts w:hint="eastAsia" w:ascii="微软雅黑" w:hAnsi="微软雅黑" w:eastAsia="微软雅黑"/>
            <w:sz w:val="21"/>
            <w:szCs w:val="21"/>
          </w:rPr>
          <w:t>请求报文中的json</w:t>
        </w:r>
      </w:ins>
      <w:ins w:id="1689" w:author="lenovo" w:date="2019-07-19T16:49:00Z">
        <w:r>
          <w:rPr>
            <w:rFonts w:ascii="微软雅黑" w:hAnsi="微软雅黑" w:eastAsia="微软雅黑"/>
            <w:sz w:val="21"/>
            <w:szCs w:val="21"/>
          </w:rPr>
          <w:t>_</w:t>
        </w:r>
      </w:ins>
      <w:ins w:id="1690" w:author="lenovo" w:date="2019-07-19T16:49:00Z">
        <w:r>
          <w:rPr>
            <w:rFonts w:hint="eastAsia" w:ascii="微软雅黑" w:hAnsi="微软雅黑" w:eastAsia="微软雅黑"/>
            <w:sz w:val="21"/>
            <w:szCs w:val="21"/>
          </w:rPr>
          <w:t>data字段说明:</w:t>
        </w:r>
      </w:ins>
    </w:p>
    <w:p>
      <w:pPr>
        <w:rPr>
          <w:ins w:id="1691" w:author="lenovo" w:date="2019-07-19T16:39:00Z"/>
          <w:rFonts w:ascii="微软雅黑" w:hAnsi="微软雅黑" w:eastAsia="微软雅黑"/>
        </w:rPr>
      </w:pPr>
    </w:p>
    <w:tbl>
      <w:tblPr>
        <w:tblStyle w:val="17"/>
        <w:tblW w:w="84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871"/>
        <w:gridCol w:w="2364"/>
        <w:gridCol w:w="1625"/>
        <w:gridCol w:w="1106"/>
        <w:tblGridChange w:id="1692">
          <w:tblGrid>
            <w:gridCol w:w="1464"/>
            <w:gridCol w:w="1871"/>
            <w:gridCol w:w="2364"/>
            <w:gridCol w:w="1625"/>
            <w:gridCol w:w="1106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693" w:author="lenovo" w:date="2019-07-19T16:49:00Z"/>
        </w:trPr>
        <w:tc>
          <w:tcPr>
            <w:tcW w:w="1464" w:type="dxa"/>
            <w:shd w:val="clear" w:color="auto" w:fill="0070C0"/>
          </w:tcPr>
          <w:p>
            <w:pPr>
              <w:pStyle w:val="7"/>
              <w:rPr>
                <w:ins w:id="1694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695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参数名</w:t>
              </w:r>
            </w:ins>
          </w:p>
        </w:tc>
        <w:tc>
          <w:tcPr>
            <w:tcW w:w="1871" w:type="dxa"/>
            <w:shd w:val="clear" w:color="auto" w:fill="0070C0"/>
          </w:tcPr>
          <w:p>
            <w:pPr>
              <w:pStyle w:val="7"/>
              <w:rPr>
                <w:ins w:id="1696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697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含义</w:t>
              </w:r>
            </w:ins>
          </w:p>
        </w:tc>
        <w:tc>
          <w:tcPr>
            <w:tcW w:w="2364" w:type="dxa"/>
            <w:shd w:val="clear" w:color="auto" w:fill="0070C0"/>
          </w:tcPr>
          <w:p>
            <w:pPr>
              <w:pStyle w:val="7"/>
              <w:rPr>
                <w:ins w:id="1698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699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说明</w:t>
              </w:r>
            </w:ins>
          </w:p>
        </w:tc>
        <w:tc>
          <w:tcPr>
            <w:tcW w:w="1625" w:type="dxa"/>
            <w:shd w:val="clear" w:color="auto" w:fill="0070C0"/>
          </w:tcPr>
          <w:p>
            <w:pPr>
              <w:pStyle w:val="7"/>
              <w:rPr>
                <w:ins w:id="1700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01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长度</w:t>
              </w:r>
            </w:ins>
          </w:p>
        </w:tc>
        <w:tc>
          <w:tcPr>
            <w:tcW w:w="1106" w:type="dxa"/>
            <w:shd w:val="clear" w:color="auto" w:fill="0070C0"/>
          </w:tcPr>
          <w:p>
            <w:pPr>
              <w:pStyle w:val="7"/>
              <w:rPr>
                <w:ins w:id="1702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03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04" w:author="lenovo" w:date="2019-07-19T16:49:00Z"/>
        </w:trPr>
        <w:tc>
          <w:tcPr>
            <w:tcW w:w="1464" w:type="dxa"/>
          </w:tcPr>
          <w:p>
            <w:pPr>
              <w:pStyle w:val="7"/>
              <w:rPr>
                <w:ins w:id="1705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06" w:author="lenovo" w:date="2019-07-19T16:49:00Z">
              <w:r>
                <w:rPr>
                  <w:rFonts w:ascii="微软雅黑" w:hAnsi="微软雅黑" w:eastAsia="微软雅黑"/>
                  <w:sz w:val="21"/>
                  <w:szCs w:val="21"/>
                </w:rPr>
                <w:t>BatchID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1707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08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批次号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1709" w:author="lenovo" w:date="2019-07-19T16:49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1710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11" w:author="lenovo" w:date="2019-07-19T16:49:00Z">
              <w:r>
                <w:rPr>
                  <w:rFonts w:ascii="微软雅黑" w:hAnsi="微软雅黑" w:eastAsia="微软雅黑"/>
                  <w:sz w:val="21"/>
                  <w:szCs w:val="21"/>
                </w:rPr>
                <w:t>32字符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1712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13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14" w:author="lenovo" w:date="2019-07-19T16:49:00Z"/>
        </w:trPr>
        <w:tc>
          <w:tcPr>
            <w:tcW w:w="1464" w:type="dxa"/>
          </w:tcPr>
          <w:p>
            <w:pPr>
              <w:pStyle w:val="7"/>
              <w:rPr>
                <w:ins w:id="1715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16" w:author="lenovo" w:date="2019-07-19T16:49:00Z">
              <w:r>
                <w:rPr>
                  <w:rFonts w:ascii="微软雅黑" w:hAnsi="微软雅黑" w:eastAsia="微软雅黑"/>
                  <w:sz w:val="21"/>
                  <w:szCs w:val="21"/>
                </w:rPr>
                <w:t>BrandName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1717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18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品名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1719" w:author="lenovo" w:date="2019-07-19T16:49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1720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21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1722" w:author="lenovo" w:date="2019-07-19T16:49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1723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1724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25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727" w:author="asd" w:date="2020-09-01T15:34:00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064" w:hRule="atLeast"/>
          <w:ins w:id="1726" w:author="lenovo" w:date="2019-07-19T16:49:00Z"/>
        </w:trPr>
        <w:tc>
          <w:tcPr>
            <w:tcW w:w="1464" w:type="dxa"/>
            <w:tcPrChange w:id="1728" w:author="asd" w:date="2020-09-01T15:34:00Z">
              <w:tcPr>
                <w:tcW w:w="1464" w:type="dxa"/>
              </w:tcPr>
            </w:tcPrChange>
          </w:tcPr>
          <w:p>
            <w:pPr>
              <w:pStyle w:val="7"/>
              <w:rPr>
                <w:ins w:id="1729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30" w:author="lenovo" w:date="2019-07-19T16:49:00Z">
              <w:r>
                <w:rPr>
                  <w:rFonts w:ascii="微软雅黑" w:hAnsi="微软雅黑" w:eastAsia="微软雅黑"/>
                  <w:sz w:val="21"/>
                  <w:szCs w:val="21"/>
                </w:rPr>
                <w:t>status</w:t>
              </w:r>
            </w:ins>
          </w:p>
        </w:tc>
        <w:tc>
          <w:tcPr>
            <w:tcW w:w="1871" w:type="dxa"/>
            <w:tcPrChange w:id="1731" w:author="asd" w:date="2020-09-01T15:34:00Z">
              <w:tcPr>
                <w:tcW w:w="1871" w:type="dxa"/>
              </w:tcPr>
            </w:tcPrChange>
          </w:tcPr>
          <w:p>
            <w:pPr>
              <w:pStyle w:val="7"/>
              <w:rPr>
                <w:ins w:id="1732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33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状态</w:t>
              </w:r>
            </w:ins>
          </w:p>
        </w:tc>
        <w:tc>
          <w:tcPr>
            <w:tcW w:w="2364" w:type="dxa"/>
            <w:tcPrChange w:id="1734" w:author="asd" w:date="2020-09-01T15:34:00Z">
              <w:tcPr>
                <w:tcW w:w="2364" w:type="dxa"/>
              </w:tcPr>
            </w:tcPrChange>
          </w:tcPr>
          <w:p>
            <w:pPr>
              <w:pStyle w:val="7"/>
              <w:rPr>
                <w:ins w:id="1735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36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1代表实际开始时间、3代表实际结束时间</w:t>
              </w:r>
            </w:ins>
          </w:p>
        </w:tc>
        <w:tc>
          <w:tcPr>
            <w:tcW w:w="1625" w:type="dxa"/>
            <w:tcPrChange w:id="1737" w:author="asd" w:date="2020-09-01T15:34:00Z">
              <w:tcPr>
                <w:tcW w:w="1625" w:type="dxa"/>
              </w:tcPr>
            </w:tcPrChange>
          </w:tcPr>
          <w:p>
            <w:pPr>
              <w:pStyle w:val="7"/>
              <w:rPr>
                <w:ins w:id="1738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39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1740" w:author="lenovo" w:date="2019-07-19T16:49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1741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  <w:tcPrChange w:id="1742" w:author="asd" w:date="2020-09-01T15:34:00Z">
              <w:tcPr>
                <w:tcW w:w="1106" w:type="dxa"/>
              </w:tcPr>
            </w:tcPrChange>
          </w:tcPr>
          <w:p>
            <w:pPr>
              <w:pStyle w:val="7"/>
              <w:rPr>
                <w:ins w:id="1743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44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ins w:id="1745" w:author="asd" w:date="2020-09-01T15:33:00Z"/>
        </w:trPr>
        <w:tc>
          <w:tcPr>
            <w:tcW w:w="1464" w:type="dxa"/>
          </w:tcPr>
          <w:p>
            <w:pPr>
              <w:pStyle w:val="7"/>
              <w:rPr>
                <w:ins w:id="1746" w:author="asd" w:date="2020-09-01T15:33:00Z"/>
                <w:rFonts w:ascii="微软雅黑" w:hAnsi="微软雅黑" w:eastAsia="微软雅黑"/>
                <w:sz w:val="21"/>
                <w:szCs w:val="21"/>
              </w:rPr>
            </w:pPr>
            <w:ins w:id="1747" w:author="asd" w:date="2020-09-01T15:33:00Z">
              <w:r>
                <w:rPr>
                  <w:rFonts w:ascii="微软雅黑" w:hAnsi="微软雅黑" w:eastAsia="微软雅黑"/>
                  <w:sz w:val="21"/>
                  <w:szCs w:val="21"/>
                </w:rPr>
                <w:t>ZYPlanNo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1748" w:author="asd" w:date="2020-09-01T15:33:00Z"/>
                <w:rFonts w:hint="eastAsia" w:ascii="微软雅黑" w:hAnsi="微软雅黑" w:eastAsia="微软雅黑"/>
                <w:b/>
                <w:bCs/>
                <w:sz w:val="21"/>
                <w:szCs w:val="21"/>
                <w:rPrChange w:id="1749" w:author="asd" w:date="2020-09-01T15:33:00Z">
                  <w:rPr>
                    <w:ins w:id="1750" w:author="asd" w:date="2020-09-01T15:33:00Z"/>
                    <w:rFonts w:hint="eastAsia" w:ascii="微软雅黑" w:hAnsi="微软雅黑" w:eastAsia="微软雅黑"/>
                    <w:sz w:val="21"/>
                    <w:szCs w:val="21"/>
                  </w:rPr>
                </w:rPrChange>
              </w:rPr>
            </w:pPr>
            <w:ins w:id="1751" w:author="asd" w:date="2020-09-01T15:33:00Z">
              <w:r>
                <w:rPr>
                  <w:rFonts w:hint="eastAsia" w:ascii="微软雅黑" w:hAnsi="微软雅黑" w:eastAsia="微软雅黑"/>
                  <w:b/>
                  <w:bCs/>
                  <w:sz w:val="21"/>
                  <w:szCs w:val="21"/>
                </w:rPr>
                <w:t>备料计划单号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1752" w:author="asd" w:date="2020-09-01T15:33:00Z"/>
                <w:rFonts w:hint="eastAsia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1753" w:author="asd" w:date="2020-09-01T15:33:00Z"/>
                <w:rFonts w:hint="eastAsia" w:ascii="微软雅黑" w:hAnsi="微软雅黑" w:eastAsia="微软雅黑"/>
                <w:sz w:val="21"/>
                <w:szCs w:val="21"/>
              </w:rPr>
            </w:pPr>
            <w:ins w:id="1754" w:author="asd" w:date="2020-09-01T15:34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1755" w:author="asd" w:date="2020-09-01T15:34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1756" w:author="asd" w:date="2020-09-01T15:34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1757" w:author="asd" w:date="2020-09-01T15:33:00Z"/>
                <w:rFonts w:hint="eastAsia" w:ascii="微软雅黑" w:hAnsi="微软雅黑" w:eastAsia="微软雅黑"/>
                <w:sz w:val="21"/>
                <w:szCs w:val="21"/>
              </w:rPr>
            </w:pPr>
            <w:ins w:id="1758" w:author="asd" w:date="2020-09-01T15:34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</w:tbl>
    <w:p>
      <w:pPr>
        <w:pStyle w:val="7"/>
        <w:rPr>
          <w:ins w:id="1759" w:author="lenovo" w:date="2019-07-19T16:49:00Z"/>
          <w:rFonts w:ascii="微软雅黑" w:hAnsi="微软雅黑" w:eastAsia="微软雅黑"/>
          <w:sz w:val="21"/>
          <w:szCs w:val="21"/>
        </w:rPr>
      </w:pPr>
      <w:ins w:id="1760" w:author="lenovo" w:date="2019-07-19T16:49:00Z">
        <w:r>
          <w:rPr>
            <w:rFonts w:hint="eastAsia" w:ascii="微软雅黑" w:hAnsi="微软雅黑" w:eastAsia="微软雅黑"/>
            <w:sz w:val="21"/>
            <w:szCs w:val="21"/>
          </w:rPr>
          <w:t>响应报文中的data字段说明:</w:t>
        </w:r>
      </w:ins>
    </w:p>
    <w:tbl>
      <w:tblPr>
        <w:tblStyle w:val="17"/>
        <w:tblW w:w="84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706"/>
        <w:gridCol w:w="2425"/>
        <w:gridCol w:w="1304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61" w:author="lenovo" w:date="2019-07-19T16:49:00Z"/>
        </w:trPr>
        <w:tc>
          <w:tcPr>
            <w:tcW w:w="1966" w:type="dxa"/>
            <w:shd w:val="clear" w:color="auto" w:fill="0070C0"/>
          </w:tcPr>
          <w:p>
            <w:pPr>
              <w:pStyle w:val="7"/>
              <w:rPr>
                <w:ins w:id="1762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63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参数名</w:t>
              </w:r>
            </w:ins>
          </w:p>
        </w:tc>
        <w:tc>
          <w:tcPr>
            <w:tcW w:w="1706" w:type="dxa"/>
            <w:shd w:val="clear" w:color="auto" w:fill="0070C0"/>
          </w:tcPr>
          <w:p>
            <w:pPr>
              <w:pStyle w:val="7"/>
              <w:rPr>
                <w:ins w:id="1764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65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含义</w:t>
              </w:r>
            </w:ins>
          </w:p>
        </w:tc>
        <w:tc>
          <w:tcPr>
            <w:tcW w:w="2425" w:type="dxa"/>
            <w:shd w:val="clear" w:color="auto" w:fill="0070C0"/>
          </w:tcPr>
          <w:p>
            <w:pPr>
              <w:pStyle w:val="7"/>
              <w:rPr>
                <w:ins w:id="1766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67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格式说明</w:t>
              </w:r>
            </w:ins>
          </w:p>
        </w:tc>
        <w:tc>
          <w:tcPr>
            <w:tcW w:w="1304" w:type="dxa"/>
            <w:shd w:val="clear" w:color="auto" w:fill="0070C0"/>
          </w:tcPr>
          <w:p>
            <w:pPr>
              <w:pStyle w:val="7"/>
              <w:rPr>
                <w:ins w:id="1768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69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长度</w:t>
              </w:r>
            </w:ins>
          </w:p>
        </w:tc>
        <w:tc>
          <w:tcPr>
            <w:tcW w:w="1029" w:type="dxa"/>
            <w:shd w:val="clear" w:color="auto" w:fill="0070C0"/>
          </w:tcPr>
          <w:p>
            <w:pPr>
              <w:pStyle w:val="7"/>
              <w:rPr>
                <w:ins w:id="1770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71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72" w:author="lenovo" w:date="2019-07-19T16:49:00Z"/>
        </w:trPr>
        <w:tc>
          <w:tcPr>
            <w:tcW w:w="1966" w:type="dxa"/>
          </w:tcPr>
          <w:p>
            <w:pPr>
              <w:pStyle w:val="7"/>
              <w:rPr>
                <w:ins w:id="1773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74" w:author="lenovo" w:date="2019-07-19T16:49:00Z">
              <w:r>
                <w:rPr>
                  <w:rFonts w:ascii="微软雅黑" w:hAnsi="微软雅黑" w:eastAsia="微软雅黑"/>
                  <w:sz w:val="21"/>
                  <w:szCs w:val="21"/>
                </w:rPr>
                <w:t>SUCCESS</w:t>
              </w:r>
            </w:ins>
          </w:p>
        </w:tc>
        <w:tc>
          <w:tcPr>
            <w:tcW w:w="1706" w:type="dxa"/>
          </w:tcPr>
          <w:p>
            <w:pPr>
              <w:pStyle w:val="7"/>
              <w:rPr>
                <w:ins w:id="1775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76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调用成功</w:t>
              </w:r>
            </w:ins>
          </w:p>
        </w:tc>
        <w:tc>
          <w:tcPr>
            <w:tcW w:w="2425" w:type="dxa"/>
          </w:tcPr>
          <w:p>
            <w:pPr>
              <w:pStyle w:val="7"/>
              <w:rPr>
                <w:ins w:id="1777" w:author="lenovo" w:date="2019-07-19T16:49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304" w:type="dxa"/>
          </w:tcPr>
          <w:p>
            <w:pPr>
              <w:pStyle w:val="7"/>
              <w:rPr>
                <w:ins w:id="1778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79" w:author="lenovo" w:date="2019-07-19T16:49:00Z">
              <w:r>
                <w:rPr>
                  <w:rFonts w:ascii="微软雅黑" w:hAnsi="微软雅黑" w:eastAsia="微软雅黑"/>
                  <w:sz w:val="21"/>
                  <w:szCs w:val="21"/>
                </w:rPr>
                <w:t>8</w:t>
              </w:r>
            </w:ins>
            <w:ins w:id="1780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029" w:type="dxa"/>
          </w:tcPr>
          <w:p>
            <w:pPr>
              <w:pStyle w:val="7"/>
              <w:rPr>
                <w:ins w:id="1781" w:author="lenovo" w:date="2019-07-19T16:49:00Z"/>
                <w:rFonts w:ascii="微软雅黑" w:hAnsi="微软雅黑" w:eastAsia="微软雅黑"/>
                <w:sz w:val="21"/>
                <w:szCs w:val="21"/>
              </w:rPr>
            </w:pPr>
            <w:ins w:id="1782" w:author="lenovo" w:date="2019-07-19T16:4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</w:tbl>
    <w:p>
      <w:pPr>
        <w:pStyle w:val="3"/>
        <w:numPr>
          <w:ilvl w:val="0"/>
          <w:numId w:val="0"/>
        </w:numPr>
        <w:ind w:left="1134"/>
        <w:rPr>
          <w:ins w:id="1784" w:author="asd" w:date="2019-10-26T17:01:00Z"/>
          <w:rFonts w:ascii="微软雅黑" w:hAnsi="微软雅黑"/>
        </w:rPr>
        <w:pPrChange w:id="1783" w:author="asd" w:date="2019-10-26T17:02:00Z">
          <w:pPr>
            <w:pStyle w:val="3"/>
            <w:numPr>
              <w:ilvl w:val="1"/>
              <w:numId w:val="7"/>
            </w:numPr>
            <w:ind w:left="1134"/>
          </w:pPr>
        </w:pPrChange>
      </w:pPr>
      <w:ins w:id="1785" w:author="asd" w:date="2019-10-26T17:02:00Z">
        <w:bookmarkStart w:id="153" w:name="_Toc14447957"/>
        <w:r>
          <w:rPr>
            <w:rFonts w:hint="eastAsia" w:ascii="微软雅黑" w:hAnsi="微软雅黑"/>
            <w:sz w:val="21"/>
            <w:szCs w:val="21"/>
          </w:rPr>
          <w:t>2.</w:t>
        </w:r>
      </w:ins>
      <w:ins w:id="1786" w:author="asd" w:date="2020-09-01T16:00:00Z">
        <w:r>
          <w:rPr>
            <w:rFonts w:ascii="微软雅黑" w:hAnsi="微软雅黑"/>
            <w:sz w:val="21"/>
            <w:szCs w:val="21"/>
          </w:rPr>
          <w:t>3</w:t>
        </w:r>
      </w:ins>
      <w:ins w:id="1787" w:author="asd" w:date="2019-10-26T17:02:00Z">
        <w:r>
          <w:rPr>
            <w:rFonts w:ascii="微软雅黑" w:hAnsi="微软雅黑"/>
            <w:sz w:val="21"/>
            <w:szCs w:val="21"/>
          </w:rPr>
          <w:t xml:space="preserve"> </w:t>
        </w:r>
      </w:ins>
      <w:ins w:id="1788" w:author="asd" w:date="2019-10-26T17:02:00Z">
        <w:r>
          <w:rPr>
            <w:rFonts w:hint="eastAsia" w:ascii="微软雅黑" w:hAnsi="微软雅黑"/>
            <w:sz w:val="21"/>
            <w:szCs w:val="21"/>
          </w:rPr>
          <w:t>W</w:t>
        </w:r>
      </w:ins>
      <w:ins w:id="1789" w:author="asd" w:date="2019-10-26T17:02:00Z">
        <w:r>
          <w:rPr>
            <w:rFonts w:ascii="微软雅黑" w:hAnsi="微软雅黑"/>
            <w:sz w:val="21"/>
            <w:szCs w:val="21"/>
          </w:rPr>
          <w:t>MS</w:t>
        </w:r>
      </w:ins>
      <w:ins w:id="1790" w:author="asd" w:date="2019-10-26T17:02:00Z">
        <w:r>
          <w:rPr>
            <w:rFonts w:hint="eastAsia" w:ascii="微软雅黑" w:hAnsi="微软雅黑"/>
            <w:sz w:val="21"/>
            <w:szCs w:val="21"/>
          </w:rPr>
          <w:t>托盘信息回传接口</w:t>
        </w:r>
      </w:ins>
    </w:p>
    <w:tbl>
      <w:tblPr>
        <w:tblStyle w:val="16"/>
        <w:tblW w:w="840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69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ins w:id="1791" w:author="asd" w:date="2019-10-26T17:01:00Z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792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793" w:author="asd" w:date="2019-10-26T17:01:00Z">
              <w:r>
                <w:rPr>
                  <w:rFonts w:ascii="微软雅黑" w:hAnsi="微软雅黑" w:eastAsia="微软雅黑"/>
                  <w:sz w:val="21"/>
                  <w:szCs w:val="21"/>
                </w:rPr>
                <w:t>URL</w:t>
              </w:r>
            </w:ins>
          </w:p>
        </w:tc>
        <w:tc>
          <w:tcPr>
            <w:tcW w:w="6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794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795" w:author="asd" w:date="2019-10-26T17:01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t>http://192.168.</w:t>
              </w:r>
            </w:ins>
            <w:ins w:id="1796" w:author="asd" w:date="2020-09-01T15:37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t>7</w:t>
              </w:r>
            </w:ins>
            <w:ins w:id="1797" w:author="asd" w:date="2019-10-26T17:01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t>.1</w:t>
              </w:r>
            </w:ins>
            <w:ins w:id="1798" w:author="asd" w:date="2020-09-01T15:37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t>0</w:t>
              </w:r>
            </w:ins>
            <w:ins w:id="1799" w:author="asd" w:date="2019-10-26T17:01:00Z">
              <w:r>
                <w:rPr>
                  <w:rStyle w:val="21"/>
                  <w:rFonts w:ascii="微软雅黑" w:hAnsi="微软雅黑" w:eastAsia="微软雅黑"/>
                  <w:sz w:val="21"/>
                  <w:szCs w:val="21"/>
                </w:rPr>
                <w:t>0:5001/?wsdl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1800" w:author="asd" w:date="2019-10-26T17:01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801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02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接口名称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803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04" w:author="asd" w:date="2019-10-26T17:04:00Z">
              <w:r>
                <w:rPr>
                  <w:rFonts w:ascii="微软雅黑" w:hAnsi="微软雅黑" w:eastAsia="微软雅黑"/>
                  <w:sz w:val="21"/>
                  <w:szCs w:val="21"/>
                </w:rPr>
                <w:t>WMS_TrayNumber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1805" w:author="asd" w:date="2019-10-26T17:01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806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07" w:author="asd" w:date="2019-10-26T17:01:00Z">
              <w:r>
                <w:rPr>
                  <w:rFonts w:ascii="微软雅黑" w:hAnsi="微软雅黑" w:eastAsia="微软雅黑"/>
                  <w:sz w:val="21"/>
                  <w:szCs w:val="21"/>
                </w:rPr>
                <w:t>请求格式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808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09" w:author="asd" w:date="2019-10-26T17:01:00Z">
              <w:r>
                <w:rPr>
                  <w:rFonts w:ascii="微软雅黑" w:hAnsi="微软雅黑" w:eastAsia="微软雅黑"/>
                  <w:sz w:val="21"/>
                  <w:szCs w:val="21"/>
                </w:rPr>
                <w:t>http://schemas.xmlsoap.org/soap/envelope/; charset=UTF-8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1810" w:author="asd" w:date="2019-10-26T17:01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811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12" w:author="asd" w:date="2019-10-26T17:01:00Z">
              <w:r>
                <w:rPr>
                  <w:rFonts w:ascii="微软雅黑" w:hAnsi="微软雅黑" w:eastAsia="微软雅黑"/>
                  <w:sz w:val="21"/>
                  <w:szCs w:val="21"/>
                </w:rPr>
                <w:t>提供方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813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14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M</w:t>
              </w:r>
            </w:ins>
            <w:ins w:id="1815" w:author="asd" w:date="2019-10-26T17:01:00Z">
              <w:r>
                <w:rPr>
                  <w:rFonts w:ascii="微软雅黑" w:hAnsi="微软雅黑" w:eastAsia="微软雅黑"/>
                  <w:sz w:val="21"/>
                  <w:szCs w:val="21"/>
                </w:rPr>
                <w:t>ES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1816" w:author="asd" w:date="2019-10-26T17:01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817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18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调用方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819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20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W</w:t>
              </w:r>
            </w:ins>
            <w:ins w:id="1821" w:author="asd" w:date="2019-10-26T17:01:00Z">
              <w:r>
                <w:rPr>
                  <w:rFonts w:ascii="微软雅黑" w:hAnsi="微软雅黑" w:eastAsia="微软雅黑"/>
                  <w:sz w:val="21"/>
                  <w:szCs w:val="21"/>
                </w:rPr>
                <w:t>MS</w:t>
              </w:r>
            </w:ins>
          </w:p>
        </w:tc>
      </w:tr>
    </w:tbl>
    <w:p>
      <w:pPr>
        <w:pStyle w:val="7"/>
        <w:rPr>
          <w:ins w:id="1822" w:author="asd" w:date="2019-10-26T17:01:00Z"/>
          <w:rFonts w:ascii="微软雅黑" w:hAnsi="微软雅黑" w:eastAsia="微软雅黑"/>
          <w:sz w:val="21"/>
          <w:szCs w:val="21"/>
        </w:rPr>
      </w:pPr>
      <w:ins w:id="1823" w:author="asd" w:date="2019-10-26T17:01:00Z">
        <w:r>
          <w:rPr>
            <w:rFonts w:hint="eastAsia" w:ascii="微软雅黑" w:hAnsi="微软雅黑" w:eastAsia="微软雅黑"/>
            <w:sz w:val="21"/>
            <w:szCs w:val="21"/>
          </w:rPr>
          <w:t>请求报文中的json</w:t>
        </w:r>
      </w:ins>
      <w:ins w:id="1824" w:author="asd" w:date="2019-10-26T17:01:00Z">
        <w:r>
          <w:rPr>
            <w:rFonts w:ascii="微软雅黑" w:hAnsi="微软雅黑" w:eastAsia="微软雅黑"/>
            <w:sz w:val="21"/>
            <w:szCs w:val="21"/>
          </w:rPr>
          <w:t>_</w:t>
        </w:r>
      </w:ins>
      <w:ins w:id="1825" w:author="asd" w:date="2019-10-26T17:01:00Z">
        <w:r>
          <w:rPr>
            <w:rFonts w:hint="eastAsia" w:ascii="微软雅黑" w:hAnsi="微软雅黑" w:eastAsia="微软雅黑"/>
            <w:sz w:val="21"/>
            <w:szCs w:val="21"/>
          </w:rPr>
          <w:t>data字段说明:</w:t>
        </w:r>
      </w:ins>
    </w:p>
    <w:p>
      <w:pPr>
        <w:rPr>
          <w:ins w:id="1826" w:author="asd" w:date="2019-10-26T17:01:00Z"/>
          <w:rFonts w:ascii="微软雅黑" w:hAnsi="微软雅黑" w:eastAsia="微软雅黑"/>
        </w:rPr>
      </w:pPr>
    </w:p>
    <w:tbl>
      <w:tblPr>
        <w:tblStyle w:val="17"/>
        <w:tblW w:w="84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871"/>
        <w:gridCol w:w="2364"/>
        <w:gridCol w:w="1625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27" w:author="asd" w:date="2019-10-26T17:01:00Z"/>
        </w:trPr>
        <w:tc>
          <w:tcPr>
            <w:tcW w:w="1464" w:type="dxa"/>
            <w:shd w:val="clear" w:color="auto" w:fill="0070C0"/>
          </w:tcPr>
          <w:p>
            <w:pPr>
              <w:pStyle w:val="7"/>
              <w:rPr>
                <w:ins w:id="1828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29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参数名</w:t>
              </w:r>
            </w:ins>
          </w:p>
        </w:tc>
        <w:tc>
          <w:tcPr>
            <w:tcW w:w="1871" w:type="dxa"/>
            <w:shd w:val="clear" w:color="auto" w:fill="0070C0"/>
          </w:tcPr>
          <w:p>
            <w:pPr>
              <w:pStyle w:val="7"/>
              <w:rPr>
                <w:ins w:id="1830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31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含义</w:t>
              </w:r>
            </w:ins>
          </w:p>
        </w:tc>
        <w:tc>
          <w:tcPr>
            <w:tcW w:w="2364" w:type="dxa"/>
            <w:shd w:val="clear" w:color="auto" w:fill="0070C0"/>
          </w:tcPr>
          <w:p>
            <w:pPr>
              <w:pStyle w:val="7"/>
              <w:rPr>
                <w:ins w:id="1832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33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说明</w:t>
              </w:r>
            </w:ins>
          </w:p>
        </w:tc>
        <w:tc>
          <w:tcPr>
            <w:tcW w:w="1625" w:type="dxa"/>
            <w:shd w:val="clear" w:color="auto" w:fill="0070C0"/>
          </w:tcPr>
          <w:p>
            <w:pPr>
              <w:pStyle w:val="7"/>
              <w:rPr>
                <w:ins w:id="1834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35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长度</w:t>
              </w:r>
            </w:ins>
          </w:p>
        </w:tc>
        <w:tc>
          <w:tcPr>
            <w:tcW w:w="1106" w:type="dxa"/>
            <w:shd w:val="clear" w:color="auto" w:fill="0070C0"/>
          </w:tcPr>
          <w:p>
            <w:pPr>
              <w:pStyle w:val="7"/>
              <w:rPr>
                <w:ins w:id="1836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37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38" w:author="asd" w:date="2019-10-26T17:01:00Z"/>
        </w:trPr>
        <w:tc>
          <w:tcPr>
            <w:tcW w:w="1464" w:type="dxa"/>
          </w:tcPr>
          <w:p>
            <w:pPr>
              <w:pStyle w:val="7"/>
              <w:rPr>
                <w:ins w:id="1839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40" w:author="asd" w:date="2019-10-26T17:01:00Z">
              <w:r>
                <w:rPr>
                  <w:rFonts w:ascii="微软雅黑" w:hAnsi="微软雅黑" w:eastAsia="微软雅黑"/>
                  <w:sz w:val="21"/>
                  <w:szCs w:val="21"/>
                </w:rPr>
                <w:t>Batch</w:t>
              </w:r>
            </w:ins>
            <w:ins w:id="1841" w:author="asd" w:date="2019-10-26T17:09:00Z">
              <w:r>
                <w:rPr>
                  <w:rFonts w:ascii="微软雅黑" w:hAnsi="微软雅黑" w:eastAsia="微软雅黑"/>
                  <w:sz w:val="21"/>
                  <w:szCs w:val="21"/>
                </w:rPr>
                <w:t>N</w:t>
              </w:r>
            </w:ins>
            <w:ins w:id="1842" w:author="asd" w:date="2019-10-26T17:0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o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1843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44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批次号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1845" w:author="asd" w:date="2019-10-26T17:01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1846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47" w:author="asd" w:date="2019-10-26T17:01:00Z">
              <w:r>
                <w:rPr>
                  <w:rFonts w:ascii="微软雅黑" w:hAnsi="微软雅黑" w:eastAsia="微软雅黑"/>
                  <w:sz w:val="21"/>
                  <w:szCs w:val="21"/>
                </w:rPr>
                <w:t>32字符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1848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49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50" w:author="asd" w:date="2019-10-26T17:01:00Z"/>
        </w:trPr>
        <w:tc>
          <w:tcPr>
            <w:tcW w:w="1464" w:type="dxa"/>
          </w:tcPr>
          <w:p>
            <w:pPr>
              <w:pStyle w:val="7"/>
              <w:rPr>
                <w:ins w:id="1851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52" w:author="asd" w:date="2019-10-26T17:06:00Z">
              <w:r>
                <w:rPr>
                  <w:rFonts w:ascii="微软雅黑" w:hAnsi="微软雅黑" w:eastAsia="微软雅黑"/>
                  <w:sz w:val="21"/>
                  <w:szCs w:val="21"/>
                </w:rPr>
                <w:t>MID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1853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54" w:author="asd" w:date="2019-10-26T17:0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产品编</w:t>
              </w:r>
            </w:ins>
            <w:ins w:id="1855" w:author="asd" w:date="2019-10-26T17:1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号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1856" w:author="asd" w:date="2019-10-26T17:01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1857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58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1859" w:author="asd" w:date="2019-10-26T17:01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1860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1861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62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63" w:author="asd" w:date="2019-10-26T17:01:00Z"/>
        </w:trPr>
        <w:tc>
          <w:tcPr>
            <w:tcW w:w="1464" w:type="dxa"/>
          </w:tcPr>
          <w:p>
            <w:pPr>
              <w:pStyle w:val="7"/>
              <w:rPr>
                <w:ins w:id="1864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65" w:author="asd" w:date="2019-10-26T17:07:00Z">
              <w:r>
                <w:rPr>
                  <w:rFonts w:ascii="微软雅黑" w:hAnsi="微软雅黑" w:eastAsia="微软雅黑"/>
                  <w:sz w:val="21"/>
                  <w:szCs w:val="21"/>
                </w:rPr>
                <w:t>P</w:t>
              </w:r>
            </w:ins>
            <w:ins w:id="1866" w:author="asd" w:date="2019-10-26T17:0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allet</w:t>
              </w:r>
            </w:ins>
            <w:ins w:id="1867" w:author="asd" w:date="2019-10-26T17:07:00Z">
              <w:r>
                <w:rPr>
                  <w:rFonts w:ascii="微软雅黑" w:hAnsi="微软雅黑" w:eastAsia="微软雅黑"/>
                  <w:sz w:val="21"/>
                  <w:szCs w:val="21"/>
                </w:rPr>
                <w:t>ID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1868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69" w:author="asd" w:date="2019-10-26T17:0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桶号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1870" w:author="asd" w:date="2019-10-26T17:01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1871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72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1873" w:author="asd" w:date="2019-10-26T17:01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1874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1875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876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77" w:author="asd" w:date="2019-10-26T17:08:00Z"/>
        </w:trPr>
        <w:tc>
          <w:tcPr>
            <w:tcW w:w="1464" w:type="dxa"/>
          </w:tcPr>
          <w:p>
            <w:pPr>
              <w:pStyle w:val="7"/>
              <w:rPr>
                <w:ins w:id="1878" w:author="asd" w:date="2019-10-26T17:08:00Z"/>
                <w:rFonts w:ascii="微软雅黑" w:hAnsi="微软雅黑" w:eastAsia="微软雅黑"/>
                <w:sz w:val="21"/>
                <w:szCs w:val="21"/>
              </w:rPr>
            </w:pPr>
            <w:ins w:id="1879" w:author="asd" w:date="2019-10-26T17:08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Formula</w:t>
              </w:r>
            </w:ins>
            <w:ins w:id="1880" w:author="asd" w:date="2019-10-26T17:08:00Z">
              <w:r>
                <w:rPr>
                  <w:rFonts w:ascii="微软雅黑" w:hAnsi="微软雅黑" w:eastAsia="微软雅黑"/>
                  <w:sz w:val="21"/>
                  <w:szCs w:val="21"/>
                </w:rPr>
                <w:t>ID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1881" w:author="asd" w:date="2019-10-26T17:08:00Z"/>
                <w:rFonts w:ascii="微软雅黑" w:hAnsi="微软雅黑" w:eastAsia="微软雅黑"/>
                <w:sz w:val="21"/>
                <w:szCs w:val="21"/>
              </w:rPr>
            </w:pPr>
            <w:ins w:id="1882" w:author="asd" w:date="2019-10-26T17:08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配方号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1883" w:author="asd" w:date="2019-10-26T17:08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1884" w:author="asd" w:date="2019-10-26T17:08:00Z"/>
                <w:rFonts w:ascii="微软雅黑" w:hAnsi="微软雅黑" w:eastAsia="微软雅黑"/>
                <w:sz w:val="21"/>
                <w:szCs w:val="21"/>
              </w:rPr>
            </w:pPr>
            <w:ins w:id="1885" w:author="asd" w:date="2019-10-26T17:0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1886" w:author="asd" w:date="2019-10-26T17:09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1887" w:author="asd" w:date="2019-10-26T17:0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1888" w:author="asd" w:date="2019-10-26T17:08:00Z"/>
                <w:rFonts w:ascii="微软雅黑" w:hAnsi="微软雅黑" w:eastAsia="微软雅黑"/>
                <w:sz w:val="21"/>
                <w:szCs w:val="21"/>
              </w:rPr>
            </w:pPr>
            <w:ins w:id="1889" w:author="asd" w:date="2019-10-26T17:0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90" w:author="asd" w:date="2019-10-26T17:09:00Z"/>
        </w:trPr>
        <w:tc>
          <w:tcPr>
            <w:tcW w:w="1464" w:type="dxa"/>
          </w:tcPr>
          <w:p>
            <w:pPr>
              <w:pStyle w:val="7"/>
              <w:rPr>
                <w:ins w:id="1891" w:author="asd" w:date="2019-10-26T17:09:00Z"/>
                <w:rFonts w:ascii="微软雅黑" w:hAnsi="微软雅黑" w:eastAsia="微软雅黑"/>
                <w:sz w:val="21"/>
                <w:szCs w:val="21"/>
              </w:rPr>
            </w:pPr>
            <w:ins w:id="1892" w:author="asd" w:date="2019-10-26T17:0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M</w:t>
              </w:r>
            </w:ins>
            <w:ins w:id="1893" w:author="asd" w:date="2019-10-26T17:09:00Z">
              <w:r>
                <w:rPr>
                  <w:rFonts w:ascii="微软雅黑" w:hAnsi="微软雅黑" w:eastAsia="微软雅黑"/>
                  <w:sz w:val="21"/>
                  <w:szCs w:val="21"/>
                </w:rPr>
                <w:t>W</w:t>
              </w:r>
            </w:ins>
            <w:ins w:id="1894" w:author="asd" w:date="2019-10-26T17:0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eight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1895" w:author="asd" w:date="2019-10-26T17:09:00Z"/>
                <w:rFonts w:ascii="微软雅黑" w:hAnsi="微软雅黑" w:eastAsia="微软雅黑"/>
                <w:sz w:val="21"/>
                <w:szCs w:val="21"/>
              </w:rPr>
            </w:pPr>
            <w:ins w:id="1896" w:author="asd" w:date="2019-10-26T17:1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重量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1897" w:author="asd" w:date="2019-10-26T17:09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1898" w:author="asd" w:date="2019-10-26T17:09:00Z"/>
                <w:rFonts w:ascii="微软雅黑" w:hAnsi="微软雅黑" w:eastAsia="微软雅黑"/>
                <w:sz w:val="21"/>
                <w:szCs w:val="21"/>
              </w:rPr>
            </w:pPr>
            <w:ins w:id="1899" w:author="asd" w:date="2019-10-26T17:1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1900" w:author="asd" w:date="2019-10-26T17:10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1901" w:author="asd" w:date="2019-10-26T17:1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1902" w:author="asd" w:date="2019-10-26T17:09:00Z"/>
                <w:rFonts w:ascii="微软雅黑" w:hAnsi="微软雅黑" w:eastAsia="微软雅黑"/>
                <w:sz w:val="21"/>
                <w:szCs w:val="21"/>
              </w:rPr>
            </w:pPr>
            <w:ins w:id="1903" w:author="asd" w:date="2019-10-26T17:1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04" w:author="asd" w:date="2019-10-26T17:10:00Z"/>
        </w:trPr>
        <w:tc>
          <w:tcPr>
            <w:tcW w:w="1464" w:type="dxa"/>
          </w:tcPr>
          <w:p>
            <w:pPr>
              <w:pStyle w:val="7"/>
              <w:rPr>
                <w:ins w:id="1905" w:author="asd" w:date="2019-10-26T17:10:00Z"/>
                <w:rFonts w:ascii="微软雅黑" w:hAnsi="微软雅黑" w:eastAsia="微软雅黑"/>
                <w:sz w:val="21"/>
                <w:szCs w:val="21"/>
              </w:rPr>
            </w:pPr>
            <w:ins w:id="1906" w:author="asd" w:date="2019-10-26T17:10:00Z">
              <w:r>
                <w:rPr>
                  <w:rFonts w:ascii="微软雅黑" w:hAnsi="微软雅黑" w:eastAsia="微软雅黑"/>
                  <w:sz w:val="21"/>
                  <w:szCs w:val="21"/>
                </w:rPr>
                <w:t>TrayNum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1907" w:author="asd" w:date="2019-10-26T17:10:00Z"/>
                <w:rFonts w:ascii="微软雅黑" w:hAnsi="微软雅黑" w:eastAsia="微软雅黑"/>
                <w:sz w:val="21"/>
                <w:szCs w:val="21"/>
              </w:rPr>
            </w:pPr>
            <w:ins w:id="1908" w:author="asd" w:date="2019-10-26T17:1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托盘号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1909" w:author="asd" w:date="2019-10-26T17:10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1910" w:author="asd" w:date="2019-10-26T17:10:00Z"/>
                <w:rFonts w:ascii="微软雅黑" w:hAnsi="微软雅黑" w:eastAsia="微软雅黑"/>
                <w:sz w:val="21"/>
                <w:szCs w:val="21"/>
              </w:rPr>
            </w:pPr>
            <w:ins w:id="1911" w:author="asd" w:date="2019-10-26T17:1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1912" w:author="asd" w:date="2019-10-26T17:11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1913" w:author="asd" w:date="2019-10-26T17:1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1914" w:author="asd" w:date="2019-10-26T17:10:00Z"/>
                <w:rFonts w:ascii="微软雅黑" w:hAnsi="微软雅黑" w:eastAsia="微软雅黑"/>
                <w:sz w:val="21"/>
                <w:szCs w:val="21"/>
              </w:rPr>
            </w:pPr>
            <w:ins w:id="1915" w:author="asd" w:date="2019-10-26T17:1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</w:tbl>
    <w:p>
      <w:pPr>
        <w:pStyle w:val="7"/>
        <w:rPr>
          <w:ins w:id="1916" w:author="asd" w:date="2019-10-26T17:01:00Z"/>
          <w:rFonts w:ascii="微软雅黑" w:hAnsi="微软雅黑" w:eastAsia="微软雅黑"/>
          <w:sz w:val="21"/>
          <w:szCs w:val="21"/>
        </w:rPr>
      </w:pPr>
      <w:ins w:id="1917" w:author="asd" w:date="2019-10-26T17:01:00Z">
        <w:r>
          <w:rPr>
            <w:rFonts w:hint="eastAsia" w:ascii="微软雅黑" w:hAnsi="微软雅黑" w:eastAsia="微软雅黑"/>
            <w:sz w:val="21"/>
            <w:szCs w:val="21"/>
          </w:rPr>
          <w:t>响应报文中的data字段说明:</w:t>
        </w:r>
      </w:ins>
    </w:p>
    <w:tbl>
      <w:tblPr>
        <w:tblStyle w:val="17"/>
        <w:tblW w:w="84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706"/>
        <w:gridCol w:w="2425"/>
        <w:gridCol w:w="1304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18" w:author="asd" w:date="2019-10-26T17:01:00Z"/>
        </w:trPr>
        <w:tc>
          <w:tcPr>
            <w:tcW w:w="1966" w:type="dxa"/>
            <w:shd w:val="clear" w:color="auto" w:fill="0070C0"/>
          </w:tcPr>
          <w:p>
            <w:pPr>
              <w:pStyle w:val="7"/>
              <w:rPr>
                <w:ins w:id="1919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920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参数名</w:t>
              </w:r>
            </w:ins>
          </w:p>
        </w:tc>
        <w:tc>
          <w:tcPr>
            <w:tcW w:w="1706" w:type="dxa"/>
            <w:shd w:val="clear" w:color="auto" w:fill="0070C0"/>
          </w:tcPr>
          <w:p>
            <w:pPr>
              <w:pStyle w:val="7"/>
              <w:rPr>
                <w:ins w:id="1921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922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含义</w:t>
              </w:r>
            </w:ins>
          </w:p>
        </w:tc>
        <w:tc>
          <w:tcPr>
            <w:tcW w:w="2425" w:type="dxa"/>
            <w:shd w:val="clear" w:color="auto" w:fill="0070C0"/>
          </w:tcPr>
          <w:p>
            <w:pPr>
              <w:pStyle w:val="7"/>
              <w:rPr>
                <w:ins w:id="1923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924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格式说明</w:t>
              </w:r>
            </w:ins>
          </w:p>
        </w:tc>
        <w:tc>
          <w:tcPr>
            <w:tcW w:w="1304" w:type="dxa"/>
            <w:shd w:val="clear" w:color="auto" w:fill="0070C0"/>
          </w:tcPr>
          <w:p>
            <w:pPr>
              <w:pStyle w:val="7"/>
              <w:rPr>
                <w:ins w:id="1925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926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长度</w:t>
              </w:r>
            </w:ins>
          </w:p>
        </w:tc>
        <w:tc>
          <w:tcPr>
            <w:tcW w:w="1029" w:type="dxa"/>
            <w:shd w:val="clear" w:color="auto" w:fill="0070C0"/>
          </w:tcPr>
          <w:p>
            <w:pPr>
              <w:pStyle w:val="7"/>
              <w:rPr>
                <w:ins w:id="1927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928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29" w:author="asd" w:date="2019-10-26T17:01:00Z"/>
        </w:trPr>
        <w:tc>
          <w:tcPr>
            <w:tcW w:w="1966" w:type="dxa"/>
          </w:tcPr>
          <w:p>
            <w:pPr>
              <w:pStyle w:val="7"/>
              <w:rPr>
                <w:ins w:id="1930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931" w:author="asd" w:date="2019-10-26T17:01:00Z">
              <w:r>
                <w:rPr>
                  <w:rFonts w:ascii="微软雅黑" w:hAnsi="微软雅黑" w:eastAsia="微软雅黑"/>
                  <w:sz w:val="21"/>
                  <w:szCs w:val="21"/>
                </w:rPr>
                <w:t>SUCCESS</w:t>
              </w:r>
            </w:ins>
          </w:p>
        </w:tc>
        <w:tc>
          <w:tcPr>
            <w:tcW w:w="1706" w:type="dxa"/>
          </w:tcPr>
          <w:p>
            <w:pPr>
              <w:pStyle w:val="7"/>
              <w:rPr>
                <w:ins w:id="1932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933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调用成功</w:t>
              </w:r>
            </w:ins>
          </w:p>
        </w:tc>
        <w:tc>
          <w:tcPr>
            <w:tcW w:w="2425" w:type="dxa"/>
          </w:tcPr>
          <w:p>
            <w:pPr>
              <w:pStyle w:val="7"/>
              <w:rPr>
                <w:ins w:id="1934" w:author="asd" w:date="2019-10-26T17:01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304" w:type="dxa"/>
          </w:tcPr>
          <w:p>
            <w:pPr>
              <w:pStyle w:val="7"/>
              <w:rPr>
                <w:ins w:id="1935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936" w:author="asd" w:date="2019-10-26T17:01:00Z">
              <w:r>
                <w:rPr>
                  <w:rFonts w:ascii="微软雅黑" w:hAnsi="微软雅黑" w:eastAsia="微软雅黑"/>
                  <w:sz w:val="21"/>
                  <w:szCs w:val="21"/>
                </w:rPr>
                <w:t>8</w:t>
              </w:r>
            </w:ins>
            <w:ins w:id="1937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029" w:type="dxa"/>
          </w:tcPr>
          <w:p>
            <w:pPr>
              <w:pStyle w:val="7"/>
              <w:rPr>
                <w:ins w:id="1938" w:author="asd" w:date="2019-10-26T17:01:00Z"/>
                <w:rFonts w:ascii="微软雅黑" w:hAnsi="微软雅黑" w:eastAsia="微软雅黑"/>
                <w:sz w:val="21"/>
                <w:szCs w:val="21"/>
              </w:rPr>
            </w:pPr>
            <w:ins w:id="1939" w:author="asd" w:date="2019-10-26T17:0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</w:tbl>
    <w:p>
      <w:pPr>
        <w:pStyle w:val="3"/>
        <w:numPr>
          <w:ilvl w:val="0"/>
          <w:numId w:val="0"/>
        </w:numPr>
        <w:ind w:left="1134"/>
        <w:rPr>
          <w:ins w:id="1940" w:author="asd" w:date="2020-09-01T15:36:00Z"/>
          <w:rFonts w:ascii="微软雅黑" w:hAnsi="微软雅黑"/>
        </w:rPr>
      </w:pPr>
      <w:ins w:id="1941" w:author="asd" w:date="2020-09-01T15:36:00Z">
        <w:r>
          <w:rPr>
            <w:rFonts w:hint="eastAsia" w:ascii="微软雅黑" w:hAnsi="微软雅黑"/>
            <w:sz w:val="21"/>
            <w:szCs w:val="21"/>
          </w:rPr>
          <w:t>2.</w:t>
        </w:r>
      </w:ins>
      <w:ins w:id="1942" w:author="asd" w:date="2020-09-01T16:00:00Z">
        <w:r>
          <w:rPr>
            <w:rFonts w:ascii="微软雅黑" w:hAnsi="微软雅黑"/>
            <w:sz w:val="21"/>
            <w:szCs w:val="21"/>
          </w:rPr>
          <w:t>4</w:t>
        </w:r>
      </w:ins>
      <w:ins w:id="1943" w:author="asd" w:date="2020-09-01T15:36:00Z">
        <w:r>
          <w:rPr>
            <w:rFonts w:ascii="微软雅黑" w:hAnsi="微软雅黑"/>
            <w:sz w:val="21"/>
            <w:szCs w:val="21"/>
          </w:rPr>
          <w:t xml:space="preserve"> </w:t>
        </w:r>
      </w:ins>
      <w:ins w:id="1944" w:author="asd" w:date="2020-09-01T15:37:00Z">
        <w:r>
          <w:rPr>
            <w:rFonts w:hint="eastAsia" w:ascii="微软雅黑" w:hAnsi="微软雅黑"/>
            <w:sz w:val="21"/>
            <w:szCs w:val="21"/>
          </w:rPr>
          <w:t>备料明细发送W</w:t>
        </w:r>
      </w:ins>
      <w:ins w:id="1945" w:author="asd" w:date="2020-09-01T15:37:00Z">
        <w:r>
          <w:rPr>
            <w:rFonts w:ascii="微软雅黑" w:hAnsi="微软雅黑"/>
            <w:sz w:val="21"/>
            <w:szCs w:val="21"/>
          </w:rPr>
          <w:t>MS</w:t>
        </w:r>
      </w:ins>
      <w:ins w:id="1946" w:author="asd" w:date="2020-09-01T15:36:00Z">
        <w:r>
          <w:rPr>
            <w:rFonts w:hint="eastAsia" w:ascii="微软雅黑" w:hAnsi="微软雅黑"/>
            <w:sz w:val="21"/>
            <w:szCs w:val="21"/>
          </w:rPr>
          <w:t>接口</w:t>
        </w:r>
      </w:ins>
    </w:p>
    <w:tbl>
      <w:tblPr>
        <w:tblStyle w:val="16"/>
        <w:tblW w:w="840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69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ins w:id="1947" w:author="asd" w:date="2020-09-01T15:36:00Z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948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49" w:author="asd" w:date="2020-09-01T15:36:00Z">
              <w:r>
                <w:rPr>
                  <w:rFonts w:ascii="微软雅黑" w:hAnsi="微软雅黑" w:eastAsia="微软雅黑"/>
                  <w:sz w:val="21"/>
                  <w:szCs w:val="21"/>
                </w:rPr>
                <w:t>URL</w:t>
              </w:r>
            </w:ins>
          </w:p>
        </w:tc>
        <w:tc>
          <w:tcPr>
            <w:tcW w:w="6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950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51" w:author="lifei" w:date="2020-09-03T15:04:47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http://192.168.</w:t>
              </w:r>
            </w:ins>
            <w:ins w:id="1952" w:author="lifei" w:date="2020-09-03T15:04:56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20</w:t>
              </w:r>
            </w:ins>
            <w:ins w:id="1953" w:author="lifei" w:date="2020-09-03T15:04:47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.</w:t>
              </w:r>
            </w:ins>
            <w:ins w:id="1954" w:author="lifei" w:date="2020-09-03T15:05:02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55</w:t>
              </w:r>
            </w:ins>
            <w:ins w:id="1955" w:author="lifei" w:date="2020-09-03T15:04:47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:8090/api/WbeApi/</w:t>
              </w:r>
            </w:ins>
            <w:ins w:id="1956" w:author="lifei" w:date="2020-09-03T15:11:57Z">
              <w:r>
                <w:rPr>
                  <w:rFonts w:hint="eastAsia" w:ascii="新宋体" w:hAnsi="新宋体" w:eastAsia="新宋体"/>
                  <w:color w:val="000000"/>
                  <w:sz w:val="19"/>
                </w:rPr>
                <w:t>RecvContanerInfon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1957" w:author="asd" w:date="2020-09-01T15:36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958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59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接口名称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960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61" w:author="lifei" w:date="2020-09-03T15:12:06Z">
              <w:r>
                <w:rPr>
                  <w:rFonts w:hint="eastAsia" w:ascii="新宋体" w:hAnsi="新宋体" w:eastAsia="新宋体"/>
                  <w:color w:val="000000"/>
                  <w:sz w:val="19"/>
                </w:rPr>
                <w:t>RecvContanerInfon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1962" w:author="asd" w:date="2020-09-01T15:36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963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64" w:author="asd" w:date="2020-09-01T15:36:00Z">
              <w:r>
                <w:rPr>
                  <w:rFonts w:ascii="微软雅黑" w:hAnsi="微软雅黑" w:eastAsia="微软雅黑"/>
                  <w:sz w:val="21"/>
                  <w:szCs w:val="21"/>
                </w:rPr>
                <w:t>请求格式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965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66" w:author="lifei" w:date="2020-09-03T15:06:33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post</w:t>
              </w:r>
            </w:ins>
            <w:ins w:id="1967" w:author="asd" w:date="2020-09-01T15:36:00Z">
              <w:del w:id="1968" w:author="lifei" w:date="2020-09-03T15:06:33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http://schemas.xmlsoap.org/soap/envelope/; charset=UTF-8</w:delText>
                </w:r>
              </w:del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1969" w:author="asd" w:date="2020-09-01T15:36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970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71" w:author="asd" w:date="2020-09-01T15:36:00Z">
              <w:r>
                <w:rPr>
                  <w:rFonts w:ascii="微软雅黑" w:hAnsi="微软雅黑" w:eastAsia="微软雅黑"/>
                  <w:sz w:val="21"/>
                  <w:szCs w:val="21"/>
                </w:rPr>
                <w:t>提供方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972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73" w:author="asd" w:date="2020-09-01T15:38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W</w:t>
              </w:r>
            </w:ins>
            <w:ins w:id="1974" w:author="asd" w:date="2020-09-01T15:38:00Z">
              <w:r>
                <w:rPr>
                  <w:rFonts w:ascii="微软雅黑" w:hAnsi="微软雅黑" w:eastAsia="微软雅黑"/>
                  <w:sz w:val="21"/>
                  <w:szCs w:val="21"/>
                </w:rPr>
                <w:t>MS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1975" w:author="asd" w:date="2020-09-01T15:36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976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77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调用方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1978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79" w:author="asd" w:date="2020-09-01T15:38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M</w:t>
              </w:r>
            </w:ins>
            <w:ins w:id="1980" w:author="asd" w:date="2020-09-01T15:38:00Z">
              <w:r>
                <w:rPr>
                  <w:rFonts w:ascii="微软雅黑" w:hAnsi="微软雅黑" w:eastAsia="微软雅黑"/>
                  <w:sz w:val="21"/>
                  <w:szCs w:val="21"/>
                </w:rPr>
                <w:t>ES</w:t>
              </w:r>
            </w:ins>
          </w:p>
        </w:tc>
      </w:tr>
    </w:tbl>
    <w:p>
      <w:pPr>
        <w:pStyle w:val="7"/>
        <w:rPr>
          <w:ins w:id="1981" w:author="asd" w:date="2020-09-01T15:36:00Z"/>
          <w:rFonts w:ascii="微软雅黑" w:hAnsi="微软雅黑" w:eastAsia="微软雅黑"/>
          <w:sz w:val="21"/>
          <w:szCs w:val="21"/>
        </w:rPr>
      </w:pPr>
      <w:ins w:id="1982" w:author="asd" w:date="2020-09-01T15:36:00Z">
        <w:r>
          <w:rPr>
            <w:rFonts w:hint="eastAsia" w:ascii="微软雅黑" w:hAnsi="微软雅黑" w:eastAsia="微软雅黑"/>
            <w:sz w:val="21"/>
            <w:szCs w:val="21"/>
          </w:rPr>
          <w:t>请求报文中的json</w:t>
        </w:r>
      </w:ins>
      <w:ins w:id="1983" w:author="asd" w:date="2020-09-01T15:36:00Z">
        <w:r>
          <w:rPr>
            <w:rFonts w:ascii="微软雅黑" w:hAnsi="微软雅黑" w:eastAsia="微软雅黑"/>
            <w:sz w:val="21"/>
            <w:szCs w:val="21"/>
          </w:rPr>
          <w:t>_</w:t>
        </w:r>
      </w:ins>
      <w:ins w:id="1984" w:author="asd" w:date="2020-09-01T15:36:00Z">
        <w:r>
          <w:rPr>
            <w:rFonts w:hint="eastAsia" w:ascii="微软雅黑" w:hAnsi="微软雅黑" w:eastAsia="微软雅黑"/>
            <w:sz w:val="21"/>
            <w:szCs w:val="21"/>
          </w:rPr>
          <w:t>data字段说明:</w:t>
        </w:r>
      </w:ins>
    </w:p>
    <w:p>
      <w:pPr>
        <w:rPr>
          <w:ins w:id="1985" w:author="asd" w:date="2020-09-01T15:36:00Z"/>
          <w:rFonts w:ascii="微软雅黑" w:hAnsi="微软雅黑" w:eastAsia="微软雅黑"/>
        </w:rPr>
      </w:pPr>
    </w:p>
    <w:tbl>
      <w:tblPr>
        <w:tblStyle w:val="17"/>
        <w:tblW w:w="84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871"/>
        <w:gridCol w:w="2364"/>
        <w:gridCol w:w="1625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86" w:author="asd" w:date="2020-09-01T15:36:00Z"/>
        </w:trPr>
        <w:tc>
          <w:tcPr>
            <w:tcW w:w="1464" w:type="dxa"/>
            <w:shd w:val="clear" w:color="auto" w:fill="0070C0"/>
          </w:tcPr>
          <w:p>
            <w:pPr>
              <w:pStyle w:val="7"/>
              <w:rPr>
                <w:ins w:id="1987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88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参数名</w:t>
              </w:r>
            </w:ins>
          </w:p>
        </w:tc>
        <w:tc>
          <w:tcPr>
            <w:tcW w:w="1871" w:type="dxa"/>
            <w:shd w:val="clear" w:color="auto" w:fill="0070C0"/>
          </w:tcPr>
          <w:p>
            <w:pPr>
              <w:pStyle w:val="7"/>
              <w:rPr>
                <w:ins w:id="1989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90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含义</w:t>
              </w:r>
            </w:ins>
          </w:p>
        </w:tc>
        <w:tc>
          <w:tcPr>
            <w:tcW w:w="2364" w:type="dxa"/>
            <w:shd w:val="clear" w:color="auto" w:fill="0070C0"/>
          </w:tcPr>
          <w:p>
            <w:pPr>
              <w:pStyle w:val="7"/>
              <w:rPr>
                <w:ins w:id="1991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92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说明</w:t>
              </w:r>
            </w:ins>
          </w:p>
        </w:tc>
        <w:tc>
          <w:tcPr>
            <w:tcW w:w="1625" w:type="dxa"/>
            <w:shd w:val="clear" w:color="auto" w:fill="0070C0"/>
          </w:tcPr>
          <w:p>
            <w:pPr>
              <w:pStyle w:val="7"/>
              <w:rPr>
                <w:ins w:id="1993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94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长度</w:t>
              </w:r>
            </w:ins>
          </w:p>
        </w:tc>
        <w:tc>
          <w:tcPr>
            <w:tcW w:w="1106" w:type="dxa"/>
            <w:shd w:val="clear" w:color="auto" w:fill="0070C0"/>
          </w:tcPr>
          <w:p>
            <w:pPr>
              <w:pStyle w:val="7"/>
              <w:rPr>
                <w:ins w:id="1995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96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97" w:author="asd" w:date="2020-09-01T15:36:00Z"/>
        </w:trPr>
        <w:tc>
          <w:tcPr>
            <w:tcW w:w="1464" w:type="dxa"/>
          </w:tcPr>
          <w:p>
            <w:pPr>
              <w:pStyle w:val="7"/>
              <w:rPr>
                <w:ins w:id="1998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1999" w:author="asd" w:date="2020-09-01T15:38:00Z">
              <w:r>
                <w:rPr>
                  <w:rFonts w:ascii="微软雅黑" w:hAnsi="微软雅黑" w:eastAsia="微软雅黑"/>
                  <w:sz w:val="21"/>
                  <w:szCs w:val="21"/>
                </w:rPr>
                <w:t>ZYPlanNo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2000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01" w:author="asd" w:date="2020-09-01T15:38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备料计划单号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2002" w:author="asd" w:date="2020-09-01T15:36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2003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04" w:author="asd" w:date="2020-09-01T15:36:00Z">
              <w:r>
                <w:rPr>
                  <w:rFonts w:ascii="微软雅黑" w:hAnsi="微软雅黑" w:eastAsia="微软雅黑"/>
                  <w:sz w:val="21"/>
                  <w:szCs w:val="21"/>
                </w:rPr>
                <w:t>32字符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2005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06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07" w:author="asd" w:date="2020-09-01T15:36:00Z"/>
        </w:trPr>
        <w:tc>
          <w:tcPr>
            <w:tcW w:w="1464" w:type="dxa"/>
          </w:tcPr>
          <w:p>
            <w:pPr>
              <w:pStyle w:val="7"/>
              <w:rPr>
                <w:ins w:id="2008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09" w:author="asd" w:date="2020-09-01T15:38:00Z">
              <w:r>
                <w:rPr>
                  <w:rFonts w:ascii="微软雅黑" w:hAnsi="微软雅黑" w:eastAsia="微软雅黑"/>
                  <w:sz w:val="21"/>
                  <w:szCs w:val="21"/>
                </w:rPr>
                <w:t>BrandCode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2010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11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产品编号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2012" w:author="asd" w:date="2020-09-01T15:36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2013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14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2015" w:author="asd" w:date="2020-09-01T15:36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2016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2017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18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19" w:author="asd" w:date="2020-09-01T15:36:00Z"/>
        </w:trPr>
        <w:tc>
          <w:tcPr>
            <w:tcW w:w="1464" w:type="dxa"/>
          </w:tcPr>
          <w:p>
            <w:pPr>
              <w:pStyle w:val="7"/>
              <w:rPr>
                <w:ins w:id="2020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21" w:author="asd" w:date="2020-09-01T15:39:00Z">
              <w:r>
                <w:rPr>
                  <w:rFonts w:ascii="微软雅黑" w:hAnsi="微软雅黑" w:eastAsia="微软雅黑"/>
                  <w:sz w:val="21"/>
                  <w:szCs w:val="21"/>
                </w:rPr>
                <w:t>BrandName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2022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23" w:author="asd" w:date="2020-09-01T15:3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产品名称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2024" w:author="asd" w:date="2020-09-01T15:36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2025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26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2027" w:author="asd" w:date="2020-09-01T15:36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2028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2029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30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31" w:author="asd" w:date="2020-09-01T15:36:00Z"/>
        </w:trPr>
        <w:tc>
          <w:tcPr>
            <w:tcW w:w="1464" w:type="dxa"/>
          </w:tcPr>
          <w:p>
            <w:pPr>
              <w:pStyle w:val="7"/>
              <w:rPr>
                <w:ins w:id="2032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33" w:author="asd" w:date="2020-09-01T15:39:00Z">
              <w:r>
                <w:rPr>
                  <w:rFonts w:ascii="微软雅黑" w:hAnsi="微软雅黑" w:eastAsia="微软雅黑"/>
                  <w:sz w:val="21"/>
                  <w:szCs w:val="21"/>
                </w:rPr>
                <w:t>BatchID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2034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35" w:author="asd" w:date="2020-09-01T15:39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批次号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2036" w:author="asd" w:date="2020-09-01T15:36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2037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38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2039" w:author="asd" w:date="2020-09-01T15:36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2040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2041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42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43" w:author="asd" w:date="2020-09-01T15:36:00Z"/>
        </w:trPr>
        <w:tc>
          <w:tcPr>
            <w:tcW w:w="1464" w:type="dxa"/>
          </w:tcPr>
          <w:p>
            <w:pPr>
              <w:pStyle w:val="7"/>
              <w:rPr>
                <w:ins w:id="2044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45" w:author="asd" w:date="2020-09-01T15:39:00Z">
              <w:r>
                <w:rPr>
                  <w:rFonts w:ascii="微软雅黑" w:hAnsi="微软雅黑" w:eastAsia="微软雅黑"/>
                  <w:sz w:val="21"/>
                  <w:szCs w:val="21"/>
                </w:rPr>
                <w:t>FlagCode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2046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47" w:author="asd" w:date="2020-09-01T15:4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编号（桶</w:t>
              </w:r>
            </w:ins>
            <w:ins w:id="2048" w:author="asd" w:date="2020-09-01T15:40:00Z">
              <w:r>
                <w:rPr>
                  <w:rFonts w:ascii="微软雅黑" w:hAnsi="微软雅黑" w:eastAsia="微软雅黑"/>
                  <w:sz w:val="21"/>
                  <w:szCs w:val="21"/>
                </w:rPr>
                <w:t>/托盘）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2049" w:author="asd" w:date="2020-09-01T15:36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2050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51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2052" w:author="asd" w:date="2020-09-01T15:36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2053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2054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55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56" w:author="asd" w:date="2020-09-01T15:36:00Z"/>
        </w:trPr>
        <w:tc>
          <w:tcPr>
            <w:tcW w:w="1464" w:type="dxa"/>
          </w:tcPr>
          <w:p>
            <w:pPr>
              <w:pStyle w:val="7"/>
              <w:rPr>
                <w:ins w:id="2057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58" w:author="asd" w:date="2020-09-01T15:40:00Z">
              <w:r>
                <w:rPr>
                  <w:rFonts w:ascii="微软雅黑" w:hAnsi="微软雅黑" w:eastAsia="微软雅黑"/>
                  <w:sz w:val="21"/>
                  <w:szCs w:val="21"/>
                </w:rPr>
                <w:t>Weight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2059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60" w:author="asd" w:date="2020-09-01T15:4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重量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2061" w:author="asd" w:date="2020-09-01T15:36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2062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63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2064" w:author="asd" w:date="2020-09-01T15:36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2065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2066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067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68" w:author="asd" w:date="2020-09-01T15:40:00Z"/>
        </w:trPr>
        <w:tc>
          <w:tcPr>
            <w:tcW w:w="1464" w:type="dxa"/>
          </w:tcPr>
          <w:p>
            <w:pPr>
              <w:pStyle w:val="7"/>
              <w:rPr>
                <w:ins w:id="2069" w:author="asd" w:date="2020-09-01T15:40:00Z"/>
                <w:rFonts w:ascii="微软雅黑" w:hAnsi="微软雅黑" w:eastAsia="微软雅黑"/>
                <w:sz w:val="21"/>
                <w:szCs w:val="21"/>
              </w:rPr>
            </w:pPr>
            <w:ins w:id="2070" w:author="asd" w:date="2020-09-01T15:40:00Z">
              <w:r>
                <w:rPr>
                  <w:rFonts w:ascii="微软雅黑" w:hAnsi="微软雅黑" w:eastAsia="微软雅黑"/>
                  <w:sz w:val="21"/>
                  <w:szCs w:val="21"/>
                </w:rPr>
                <w:t>Unit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2071" w:author="asd" w:date="2020-09-01T15:40:00Z"/>
                <w:rFonts w:hint="eastAsia" w:ascii="微软雅黑" w:hAnsi="微软雅黑" w:eastAsia="微软雅黑"/>
                <w:sz w:val="21"/>
                <w:szCs w:val="21"/>
              </w:rPr>
            </w:pPr>
            <w:ins w:id="2072" w:author="asd" w:date="2020-09-01T15:40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单位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2073" w:author="asd" w:date="2020-09-01T15:40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2074" w:author="asd" w:date="2020-09-01T15:40:00Z"/>
                <w:rFonts w:hint="eastAsia" w:ascii="微软雅黑" w:hAnsi="微软雅黑" w:eastAsia="微软雅黑"/>
                <w:sz w:val="21"/>
                <w:szCs w:val="21"/>
              </w:rPr>
            </w:pPr>
            <w:ins w:id="2075" w:author="asd" w:date="2020-09-01T15:4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2076" w:author="asd" w:date="2020-09-01T15:41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2077" w:author="asd" w:date="2020-09-01T15:4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2078" w:author="asd" w:date="2020-09-01T15:40:00Z"/>
                <w:rFonts w:hint="eastAsia" w:ascii="微软雅黑" w:hAnsi="微软雅黑" w:eastAsia="微软雅黑"/>
                <w:sz w:val="21"/>
                <w:szCs w:val="21"/>
              </w:rPr>
            </w:pPr>
            <w:ins w:id="2079" w:author="asd" w:date="2020-09-01T15:4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80" w:author="asd" w:date="2020-09-01T15:41:00Z"/>
        </w:trPr>
        <w:tc>
          <w:tcPr>
            <w:tcW w:w="1464" w:type="dxa"/>
          </w:tcPr>
          <w:p>
            <w:pPr>
              <w:pStyle w:val="7"/>
              <w:rPr>
                <w:ins w:id="2081" w:author="asd" w:date="2020-09-01T15:41:00Z"/>
                <w:rFonts w:ascii="微软雅黑" w:hAnsi="微软雅黑" w:eastAsia="微软雅黑"/>
                <w:sz w:val="21"/>
                <w:szCs w:val="21"/>
              </w:rPr>
            </w:pPr>
            <w:ins w:id="2082" w:author="asd" w:date="2020-09-01T15:41:00Z">
              <w:r>
                <w:rPr>
                  <w:rFonts w:ascii="微软雅黑" w:hAnsi="微软雅黑" w:eastAsia="微软雅黑"/>
                  <w:sz w:val="21"/>
                  <w:szCs w:val="21"/>
                </w:rPr>
                <w:t>Flag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2083" w:author="asd" w:date="2020-09-01T15:41:00Z"/>
                <w:rFonts w:hint="eastAsia" w:ascii="微软雅黑" w:hAnsi="微软雅黑" w:eastAsia="微软雅黑"/>
                <w:sz w:val="21"/>
                <w:szCs w:val="21"/>
              </w:rPr>
            </w:pPr>
            <w:ins w:id="2084" w:author="asd" w:date="2020-09-01T15:4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标识（桶</w:t>
              </w:r>
            </w:ins>
            <w:ins w:id="2085" w:author="asd" w:date="2020-09-01T15:41:00Z">
              <w:r>
                <w:rPr>
                  <w:rFonts w:ascii="微软雅黑" w:hAnsi="微软雅黑" w:eastAsia="微软雅黑"/>
                  <w:sz w:val="21"/>
                  <w:szCs w:val="21"/>
                </w:rPr>
                <w:t>/托盘）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2086" w:author="asd" w:date="2020-09-01T15:41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2087" w:author="asd" w:date="2020-09-01T15:41:00Z"/>
                <w:rFonts w:hint="eastAsia" w:ascii="微软雅黑" w:hAnsi="微软雅黑" w:eastAsia="微软雅黑"/>
                <w:sz w:val="21"/>
                <w:szCs w:val="21"/>
              </w:rPr>
            </w:pPr>
            <w:ins w:id="2088" w:author="asd" w:date="2020-09-01T15:4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2089" w:author="asd" w:date="2020-09-01T15:41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2090" w:author="asd" w:date="2020-09-01T15:4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2091" w:author="asd" w:date="2020-09-01T15:41:00Z"/>
                <w:rFonts w:hint="eastAsia" w:ascii="微软雅黑" w:hAnsi="微软雅黑" w:eastAsia="微软雅黑"/>
                <w:sz w:val="21"/>
                <w:szCs w:val="21"/>
              </w:rPr>
            </w:pPr>
            <w:ins w:id="2092" w:author="asd" w:date="2020-09-01T15:4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93" w:author="asd" w:date="2020-09-01T15:41:00Z"/>
        </w:trPr>
        <w:tc>
          <w:tcPr>
            <w:tcW w:w="1464" w:type="dxa"/>
          </w:tcPr>
          <w:p>
            <w:pPr>
              <w:pStyle w:val="7"/>
              <w:rPr>
                <w:ins w:id="2094" w:author="asd" w:date="2020-09-01T15:41:00Z"/>
                <w:rFonts w:ascii="微软雅黑" w:hAnsi="微软雅黑" w:eastAsia="微软雅黑"/>
                <w:sz w:val="21"/>
                <w:szCs w:val="21"/>
              </w:rPr>
            </w:pPr>
            <w:ins w:id="2095" w:author="asd" w:date="2020-09-01T15:41:00Z">
              <w:r>
                <w:rPr>
                  <w:rFonts w:ascii="微软雅黑" w:hAnsi="微软雅黑" w:eastAsia="微软雅黑"/>
                  <w:sz w:val="21"/>
                  <w:szCs w:val="21"/>
                </w:rPr>
                <w:t>Seq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2096" w:author="asd" w:date="2020-09-01T15:41:00Z"/>
                <w:rFonts w:hint="eastAsia" w:ascii="微软雅黑" w:hAnsi="微软雅黑" w:eastAsia="微软雅黑"/>
                <w:sz w:val="21"/>
                <w:szCs w:val="21"/>
              </w:rPr>
            </w:pPr>
            <w:ins w:id="2097" w:author="asd" w:date="2020-09-01T15:4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投料顺序号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2098" w:author="asd" w:date="2020-09-01T15:41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2099" w:author="asd" w:date="2020-09-01T15:41:00Z"/>
                <w:rFonts w:hint="eastAsia" w:ascii="微软雅黑" w:hAnsi="微软雅黑" w:eastAsia="微软雅黑"/>
                <w:sz w:val="21"/>
                <w:szCs w:val="21"/>
              </w:rPr>
            </w:pPr>
            <w:ins w:id="2100" w:author="asd" w:date="2020-09-01T15:4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2101" w:author="asd" w:date="2020-09-01T15:41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2102" w:author="asd" w:date="2020-09-01T15:4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2103" w:author="asd" w:date="2020-09-01T15:41:00Z"/>
                <w:rFonts w:hint="eastAsia" w:ascii="微软雅黑" w:hAnsi="微软雅黑" w:eastAsia="微软雅黑"/>
                <w:sz w:val="21"/>
                <w:szCs w:val="21"/>
              </w:rPr>
            </w:pPr>
            <w:ins w:id="2104" w:author="asd" w:date="2020-09-01T15:41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</w:tbl>
    <w:p>
      <w:pPr>
        <w:pStyle w:val="7"/>
        <w:rPr>
          <w:ins w:id="2105" w:author="asd" w:date="2020-09-01T15:36:00Z"/>
          <w:rFonts w:ascii="微软雅黑" w:hAnsi="微软雅黑" w:eastAsia="微软雅黑"/>
          <w:sz w:val="21"/>
          <w:szCs w:val="21"/>
        </w:rPr>
      </w:pPr>
      <w:ins w:id="2106" w:author="asd" w:date="2020-09-01T15:36:00Z">
        <w:r>
          <w:rPr>
            <w:rFonts w:hint="eastAsia" w:ascii="微软雅黑" w:hAnsi="微软雅黑" w:eastAsia="微软雅黑"/>
            <w:sz w:val="21"/>
            <w:szCs w:val="21"/>
          </w:rPr>
          <w:t>响应报文中的data字段说明:</w:t>
        </w:r>
      </w:ins>
    </w:p>
    <w:tbl>
      <w:tblPr>
        <w:tblStyle w:val="17"/>
        <w:tblW w:w="84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706"/>
        <w:gridCol w:w="2425"/>
        <w:gridCol w:w="1304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107" w:author="asd" w:date="2020-09-01T15:36:00Z"/>
        </w:trPr>
        <w:tc>
          <w:tcPr>
            <w:tcW w:w="1966" w:type="dxa"/>
            <w:shd w:val="clear" w:color="auto" w:fill="0070C0"/>
          </w:tcPr>
          <w:p>
            <w:pPr>
              <w:pStyle w:val="7"/>
              <w:rPr>
                <w:ins w:id="2108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109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参数名</w:t>
              </w:r>
            </w:ins>
          </w:p>
        </w:tc>
        <w:tc>
          <w:tcPr>
            <w:tcW w:w="1706" w:type="dxa"/>
            <w:shd w:val="clear" w:color="auto" w:fill="0070C0"/>
          </w:tcPr>
          <w:p>
            <w:pPr>
              <w:pStyle w:val="7"/>
              <w:rPr>
                <w:ins w:id="2110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111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含义</w:t>
              </w:r>
            </w:ins>
          </w:p>
        </w:tc>
        <w:tc>
          <w:tcPr>
            <w:tcW w:w="2425" w:type="dxa"/>
            <w:shd w:val="clear" w:color="auto" w:fill="0070C0"/>
          </w:tcPr>
          <w:p>
            <w:pPr>
              <w:pStyle w:val="7"/>
              <w:rPr>
                <w:ins w:id="2112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113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格式说明</w:t>
              </w:r>
            </w:ins>
          </w:p>
        </w:tc>
        <w:tc>
          <w:tcPr>
            <w:tcW w:w="1304" w:type="dxa"/>
            <w:shd w:val="clear" w:color="auto" w:fill="0070C0"/>
          </w:tcPr>
          <w:p>
            <w:pPr>
              <w:pStyle w:val="7"/>
              <w:rPr>
                <w:ins w:id="2114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115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长度</w:t>
              </w:r>
            </w:ins>
          </w:p>
        </w:tc>
        <w:tc>
          <w:tcPr>
            <w:tcW w:w="1029" w:type="dxa"/>
            <w:shd w:val="clear" w:color="auto" w:fill="0070C0"/>
          </w:tcPr>
          <w:p>
            <w:pPr>
              <w:pStyle w:val="7"/>
              <w:rPr>
                <w:ins w:id="2116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ins w:id="2117" w:author="asd" w:date="2020-09-01T15:36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118" w:author="asd" w:date="2020-09-01T15:36:00Z"/>
        </w:trPr>
        <w:tc>
          <w:tcPr>
            <w:tcW w:w="1966" w:type="dxa"/>
            <w:vAlign w:val="top"/>
          </w:tcPr>
          <w:p>
            <w:pPr>
              <w:pStyle w:val="7"/>
              <w:rPr>
                <w:ins w:id="2119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1706" w:type="dxa"/>
            <w:vAlign w:val="top"/>
          </w:tcPr>
          <w:p>
            <w:pPr>
              <w:pStyle w:val="7"/>
              <w:rPr>
                <w:ins w:id="2120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0成功/其他失败</w:t>
            </w:r>
          </w:p>
        </w:tc>
        <w:tc>
          <w:tcPr>
            <w:tcW w:w="2425" w:type="dxa"/>
            <w:vAlign w:val="top"/>
          </w:tcPr>
          <w:p>
            <w:pPr>
              <w:pStyle w:val="7"/>
              <w:rPr>
                <w:ins w:id="2121" w:author="asd" w:date="2020-09-01T15:36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304" w:type="dxa"/>
            <w:vAlign w:val="top"/>
          </w:tcPr>
          <w:p>
            <w:pPr>
              <w:pStyle w:val="7"/>
              <w:rPr>
                <w:ins w:id="2122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字符</w:t>
            </w:r>
          </w:p>
        </w:tc>
        <w:tc>
          <w:tcPr>
            <w:tcW w:w="1029" w:type="dxa"/>
            <w:vAlign w:val="top"/>
          </w:tcPr>
          <w:p>
            <w:pPr>
              <w:pStyle w:val="7"/>
              <w:rPr>
                <w:ins w:id="2123" w:author="asd" w:date="2020-09-01T15:36:00Z"/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124" w:author="lifei" w:date="2020-09-03T15:21:40Z"/>
        </w:trPr>
        <w:tc>
          <w:tcPr>
            <w:tcW w:w="1966" w:type="dxa"/>
            <w:vAlign w:val="top"/>
          </w:tcPr>
          <w:p>
            <w:pPr>
              <w:pStyle w:val="7"/>
              <w:rPr>
                <w:ins w:id="2125" w:author="lifei" w:date="2020-09-03T15:21:40Z"/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1706" w:type="dxa"/>
            <w:vAlign w:val="top"/>
          </w:tcPr>
          <w:p>
            <w:pPr>
              <w:pStyle w:val="7"/>
              <w:rPr>
                <w:ins w:id="2126" w:author="lifei" w:date="2020-09-03T15:21:40Z"/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错误消息</w:t>
            </w:r>
          </w:p>
        </w:tc>
        <w:tc>
          <w:tcPr>
            <w:tcW w:w="2425" w:type="dxa"/>
            <w:vAlign w:val="top"/>
          </w:tcPr>
          <w:p>
            <w:pPr>
              <w:pStyle w:val="7"/>
              <w:rPr>
                <w:ins w:id="2127" w:author="lifei" w:date="2020-09-03T15:21:4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304" w:type="dxa"/>
            <w:vAlign w:val="top"/>
          </w:tcPr>
          <w:p>
            <w:pPr>
              <w:pStyle w:val="7"/>
              <w:rPr>
                <w:ins w:id="2128" w:author="lifei" w:date="2020-09-03T15:21:40Z"/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29" w:type="dxa"/>
            <w:vAlign w:val="top"/>
          </w:tcPr>
          <w:p>
            <w:pPr>
              <w:pStyle w:val="7"/>
              <w:rPr>
                <w:ins w:id="2129" w:author="lifei" w:date="2020-09-03T15:21:40Z"/>
                <w:rFonts w:hint="eastAsia"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="1134"/>
        <w:rPr>
          <w:ins w:id="2130" w:author="asd" w:date="2020-09-01T15:42:00Z"/>
          <w:rFonts w:ascii="微软雅黑" w:hAnsi="微软雅黑"/>
        </w:rPr>
      </w:pPr>
      <w:ins w:id="2131" w:author="asd" w:date="2020-09-01T15:42:00Z">
        <w:r>
          <w:rPr>
            <w:rFonts w:hint="eastAsia" w:ascii="微软雅黑" w:hAnsi="微软雅黑"/>
            <w:sz w:val="21"/>
            <w:szCs w:val="21"/>
          </w:rPr>
          <w:t>2.</w:t>
        </w:r>
      </w:ins>
      <w:ins w:id="2132" w:author="asd" w:date="2020-09-01T16:01:00Z">
        <w:r>
          <w:rPr>
            <w:rFonts w:ascii="微软雅黑" w:hAnsi="微软雅黑"/>
            <w:sz w:val="21"/>
            <w:szCs w:val="21"/>
          </w:rPr>
          <w:t>5</w:t>
        </w:r>
      </w:ins>
      <w:ins w:id="2133" w:author="asd" w:date="2020-09-01T15:42:00Z">
        <w:del w:id="2134" w:author="lifei" w:date="2020-09-03T15:05:26Z">
          <w:r>
            <w:rPr>
              <w:rFonts w:hint="default" w:ascii="微软雅黑" w:hAnsi="微软雅黑"/>
              <w:sz w:val="21"/>
              <w:szCs w:val="21"/>
              <w:lang w:val="en-US"/>
            </w:rPr>
            <w:delText xml:space="preserve"> 备料</w:delText>
          </w:r>
        </w:del>
      </w:ins>
      <w:ins w:id="2135" w:author="lifei" w:date="2020-09-03T15:05:31Z">
        <w:r>
          <w:rPr>
            <w:rFonts w:hint="eastAsia" w:ascii="微软雅黑" w:hAnsi="微软雅黑"/>
            <w:sz w:val="21"/>
            <w:szCs w:val="21"/>
            <w:lang w:val="en-US" w:eastAsia="zh-CN"/>
          </w:rPr>
          <w:t>投料</w:t>
        </w:r>
      </w:ins>
      <w:ins w:id="2136" w:author="asd" w:date="2020-09-01T15:43:00Z">
        <w:r>
          <w:rPr>
            <w:rFonts w:hint="eastAsia" w:ascii="微软雅黑" w:hAnsi="微软雅黑"/>
            <w:sz w:val="21"/>
            <w:szCs w:val="21"/>
          </w:rPr>
          <w:t>计划</w:t>
        </w:r>
      </w:ins>
      <w:ins w:id="2137" w:author="asd" w:date="2020-09-01T15:42:00Z">
        <w:r>
          <w:rPr>
            <w:rFonts w:hint="eastAsia" w:ascii="微软雅黑" w:hAnsi="微软雅黑"/>
            <w:sz w:val="21"/>
            <w:szCs w:val="21"/>
          </w:rPr>
          <w:t>发送W</w:t>
        </w:r>
      </w:ins>
      <w:ins w:id="2138" w:author="asd" w:date="2020-09-01T15:42:00Z">
        <w:r>
          <w:rPr>
            <w:rFonts w:ascii="微软雅黑" w:hAnsi="微软雅黑"/>
            <w:sz w:val="21"/>
            <w:szCs w:val="21"/>
          </w:rPr>
          <w:t>MS</w:t>
        </w:r>
      </w:ins>
      <w:ins w:id="2139" w:author="asd" w:date="2020-09-01T15:42:00Z">
        <w:r>
          <w:rPr>
            <w:rFonts w:hint="eastAsia" w:ascii="微软雅黑" w:hAnsi="微软雅黑"/>
            <w:sz w:val="21"/>
            <w:szCs w:val="21"/>
          </w:rPr>
          <w:t>接口</w:t>
        </w:r>
      </w:ins>
    </w:p>
    <w:tbl>
      <w:tblPr>
        <w:tblStyle w:val="16"/>
        <w:tblW w:w="840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69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ins w:id="2140" w:author="asd" w:date="2020-09-01T15:42:00Z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141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42" w:author="asd" w:date="2020-09-01T15:42:00Z">
              <w:r>
                <w:rPr>
                  <w:rFonts w:ascii="微软雅黑" w:hAnsi="微软雅黑" w:eastAsia="微软雅黑"/>
                  <w:sz w:val="21"/>
                  <w:szCs w:val="21"/>
                </w:rPr>
                <w:t>URL</w:t>
              </w:r>
            </w:ins>
          </w:p>
        </w:tc>
        <w:tc>
          <w:tcPr>
            <w:tcW w:w="6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143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44" w:author="lifei" w:date="2020-09-03T15:05:48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http://192.168.</w:t>
              </w:r>
            </w:ins>
            <w:ins w:id="2145" w:author="lifei" w:date="2020-09-03T15:05:48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20</w:t>
              </w:r>
            </w:ins>
            <w:ins w:id="2146" w:author="lifei" w:date="2020-09-03T15:05:48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.</w:t>
              </w:r>
            </w:ins>
            <w:ins w:id="2147" w:author="lifei" w:date="2020-09-03T15:05:48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55</w:t>
              </w:r>
            </w:ins>
            <w:ins w:id="2148" w:author="lifei" w:date="2020-09-03T15:05:48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:8090/api/WbeApi/RecvTransInfon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2149" w:author="asd" w:date="2020-09-01T15:42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150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51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接口名称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152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53" w:author="lifei" w:date="2020-09-03T15:06:14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RecvTransInfon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2154" w:author="asd" w:date="2020-09-01T15:42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155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56" w:author="asd" w:date="2020-09-01T15:42:00Z">
              <w:r>
                <w:rPr>
                  <w:rFonts w:ascii="微软雅黑" w:hAnsi="微软雅黑" w:eastAsia="微软雅黑"/>
                  <w:sz w:val="21"/>
                  <w:szCs w:val="21"/>
                </w:rPr>
                <w:t>请求格式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157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58" w:author="lifei" w:date="2020-09-03T15:06:22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p</w:t>
              </w:r>
            </w:ins>
            <w:ins w:id="2159" w:author="lifei" w:date="2020-09-03T15:06:23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ost</w:t>
              </w:r>
            </w:ins>
            <w:ins w:id="2160" w:author="asd" w:date="2020-09-01T15:42:00Z">
              <w:del w:id="2161" w:author="lifei" w:date="2020-09-03T15:06:22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http://schemas.xmlsoap.org/soap/envelope/; charset=UTF-8</w:delText>
                </w:r>
              </w:del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2162" w:author="asd" w:date="2020-09-01T15:42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163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64" w:author="asd" w:date="2020-09-01T15:42:00Z">
              <w:r>
                <w:rPr>
                  <w:rFonts w:ascii="微软雅黑" w:hAnsi="微软雅黑" w:eastAsia="微软雅黑"/>
                  <w:sz w:val="21"/>
                  <w:szCs w:val="21"/>
                </w:rPr>
                <w:t>提供方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165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66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W</w:t>
              </w:r>
            </w:ins>
            <w:ins w:id="2167" w:author="asd" w:date="2020-09-01T15:42:00Z">
              <w:r>
                <w:rPr>
                  <w:rFonts w:ascii="微软雅黑" w:hAnsi="微软雅黑" w:eastAsia="微软雅黑"/>
                  <w:sz w:val="21"/>
                  <w:szCs w:val="21"/>
                </w:rPr>
                <w:t>MS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2168" w:author="asd" w:date="2020-09-01T15:42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169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70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调用方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171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72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M</w:t>
              </w:r>
            </w:ins>
            <w:ins w:id="2173" w:author="asd" w:date="2020-09-01T15:42:00Z">
              <w:r>
                <w:rPr>
                  <w:rFonts w:ascii="微软雅黑" w:hAnsi="微软雅黑" w:eastAsia="微软雅黑"/>
                  <w:sz w:val="21"/>
                  <w:szCs w:val="21"/>
                </w:rPr>
                <w:t>ES</w:t>
              </w:r>
            </w:ins>
          </w:p>
        </w:tc>
      </w:tr>
    </w:tbl>
    <w:p>
      <w:pPr>
        <w:pStyle w:val="7"/>
        <w:rPr>
          <w:ins w:id="2174" w:author="asd" w:date="2020-09-01T15:42:00Z"/>
          <w:rFonts w:ascii="微软雅黑" w:hAnsi="微软雅黑" w:eastAsia="微软雅黑"/>
          <w:sz w:val="21"/>
          <w:szCs w:val="21"/>
        </w:rPr>
      </w:pPr>
      <w:ins w:id="2175" w:author="asd" w:date="2020-09-01T15:42:00Z">
        <w:r>
          <w:rPr>
            <w:rFonts w:hint="eastAsia" w:ascii="微软雅黑" w:hAnsi="微软雅黑" w:eastAsia="微软雅黑"/>
            <w:sz w:val="21"/>
            <w:szCs w:val="21"/>
          </w:rPr>
          <w:t>请求报文中的json</w:t>
        </w:r>
      </w:ins>
      <w:ins w:id="2176" w:author="asd" w:date="2020-09-01T15:42:00Z">
        <w:r>
          <w:rPr>
            <w:rFonts w:ascii="微软雅黑" w:hAnsi="微软雅黑" w:eastAsia="微软雅黑"/>
            <w:sz w:val="21"/>
            <w:szCs w:val="21"/>
          </w:rPr>
          <w:t>_</w:t>
        </w:r>
      </w:ins>
      <w:ins w:id="2177" w:author="asd" w:date="2020-09-01T15:42:00Z">
        <w:r>
          <w:rPr>
            <w:rFonts w:hint="eastAsia" w:ascii="微软雅黑" w:hAnsi="微软雅黑" w:eastAsia="微软雅黑"/>
            <w:sz w:val="21"/>
            <w:szCs w:val="21"/>
          </w:rPr>
          <w:t>data字段说明:</w:t>
        </w:r>
      </w:ins>
    </w:p>
    <w:p>
      <w:pPr>
        <w:rPr>
          <w:ins w:id="2178" w:author="asd" w:date="2020-09-01T15:42:00Z"/>
          <w:rFonts w:ascii="微软雅黑" w:hAnsi="微软雅黑" w:eastAsia="微软雅黑"/>
        </w:rPr>
      </w:pPr>
    </w:p>
    <w:tbl>
      <w:tblPr>
        <w:tblStyle w:val="17"/>
        <w:tblW w:w="84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871"/>
        <w:gridCol w:w="2364"/>
        <w:gridCol w:w="1625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179" w:author="asd" w:date="2020-09-01T15:42:00Z"/>
        </w:trPr>
        <w:tc>
          <w:tcPr>
            <w:tcW w:w="1464" w:type="dxa"/>
            <w:shd w:val="clear" w:color="auto" w:fill="0070C0"/>
          </w:tcPr>
          <w:p>
            <w:pPr>
              <w:pStyle w:val="7"/>
              <w:rPr>
                <w:ins w:id="2180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81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参数名</w:t>
              </w:r>
            </w:ins>
          </w:p>
        </w:tc>
        <w:tc>
          <w:tcPr>
            <w:tcW w:w="1871" w:type="dxa"/>
            <w:shd w:val="clear" w:color="auto" w:fill="0070C0"/>
          </w:tcPr>
          <w:p>
            <w:pPr>
              <w:pStyle w:val="7"/>
              <w:rPr>
                <w:ins w:id="2182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83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含义</w:t>
              </w:r>
            </w:ins>
          </w:p>
        </w:tc>
        <w:tc>
          <w:tcPr>
            <w:tcW w:w="2364" w:type="dxa"/>
            <w:shd w:val="clear" w:color="auto" w:fill="0070C0"/>
          </w:tcPr>
          <w:p>
            <w:pPr>
              <w:pStyle w:val="7"/>
              <w:rPr>
                <w:ins w:id="2184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85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说明</w:t>
              </w:r>
            </w:ins>
          </w:p>
        </w:tc>
        <w:tc>
          <w:tcPr>
            <w:tcW w:w="1625" w:type="dxa"/>
            <w:shd w:val="clear" w:color="auto" w:fill="0070C0"/>
          </w:tcPr>
          <w:p>
            <w:pPr>
              <w:pStyle w:val="7"/>
              <w:rPr>
                <w:ins w:id="2186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87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长度</w:t>
              </w:r>
            </w:ins>
          </w:p>
        </w:tc>
        <w:tc>
          <w:tcPr>
            <w:tcW w:w="1106" w:type="dxa"/>
            <w:shd w:val="clear" w:color="auto" w:fill="0070C0"/>
          </w:tcPr>
          <w:p>
            <w:pPr>
              <w:pStyle w:val="7"/>
              <w:rPr>
                <w:ins w:id="2188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89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190" w:author="asd" w:date="2020-09-01T15:42:00Z"/>
        </w:trPr>
        <w:tc>
          <w:tcPr>
            <w:tcW w:w="1464" w:type="dxa"/>
          </w:tcPr>
          <w:p>
            <w:pPr>
              <w:pStyle w:val="7"/>
              <w:rPr>
                <w:ins w:id="2191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92" w:author="asd" w:date="2020-09-01T15:42:00Z">
              <w:r>
                <w:rPr>
                  <w:rFonts w:ascii="微软雅黑" w:hAnsi="微软雅黑" w:eastAsia="微软雅黑"/>
                  <w:sz w:val="21"/>
                  <w:szCs w:val="21"/>
                </w:rPr>
                <w:t>ZYPlanNo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2193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94" w:author="asd" w:date="2020-09-01T15:42:00Z">
              <w:del w:id="2195" w:author="lifei" w:date="2020-09-03T15:06:57Z">
                <w:r>
                  <w:rPr>
                    <w:rFonts w:hint="default" w:ascii="微软雅黑" w:hAnsi="微软雅黑" w:eastAsia="微软雅黑"/>
                    <w:sz w:val="21"/>
                    <w:szCs w:val="21"/>
                    <w:lang w:val="en-US"/>
                  </w:rPr>
                  <w:delText>备料</w:delText>
                </w:r>
              </w:del>
            </w:ins>
            <w:ins w:id="2196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计划单号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2197" w:author="asd" w:date="2020-09-01T15:42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2198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199" w:author="asd" w:date="2020-09-01T15:42:00Z">
              <w:r>
                <w:rPr>
                  <w:rFonts w:ascii="微软雅黑" w:hAnsi="微软雅黑" w:eastAsia="微软雅黑"/>
                  <w:sz w:val="21"/>
                  <w:szCs w:val="21"/>
                </w:rPr>
                <w:t>32字符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2200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01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02" w:author="lifei" w:date="2020-09-03T15:07:31Z"/>
        </w:trPr>
        <w:tc>
          <w:tcPr>
            <w:tcW w:w="1464" w:type="dxa"/>
          </w:tcPr>
          <w:p>
            <w:pPr>
              <w:pStyle w:val="7"/>
              <w:rPr>
                <w:ins w:id="2203" w:author="lifei" w:date="2020-09-03T15:07:31Z"/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ins w:id="2204" w:author="lifei" w:date="2020-09-03T15:07:46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Pla</w:t>
              </w:r>
            </w:ins>
            <w:ins w:id="2205" w:author="lifei" w:date="2020-09-03T15:07:47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n</w:t>
              </w:r>
            </w:ins>
            <w:ins w:id="2206" w:author="lifei" w:date="2020-09-03T15:07:48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No</w:t>
              </w:r>
            </w:ins>
          </w:p>
        </w:tc>
        <w:tc>
          <w:tcPr>
            <w:tcW w:w="1871" w:type="dxa"/>
          </w:tcPr>
          <w:p>
            <w:pPr>
              <w:pStyle w:val="7"/>
              <w:ind w:firstLine="0"/>
              <w:rPr>
                <w:ins w:id="2208" w:author="lifei" w:date="2020-09-03T15:07:31Z"/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  <w:pPrChange w:id="2207" w:author="lifei" w:date="2020-09-03T15:07:51Z">
                <w:pPr>
                  <w:pStyle w:val="7"/>
                </w:pPr>
              </w:pPrChange>
            </w:pPr>
            <w:ins w:id="2209" w:author="lifei" w:date="2020-09-03T15:08:03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投料</w:t>
              </w:r>
            </w:ins>
            <w:ins w:id="2210" w:author="lifei" w:date="2020-09-03T15:08:05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段</w:t>
              </w:r>
            </w:ins>
            <w:ins w:id="2211" w:author="lifei" w:date="2020-09-03T15:08:08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小计划</w:t>
              </w:r>
            </w:ins>
            <w:ins w:id="2212" w:author="lifei" w:date="2020-09-03T15:08:12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单号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2213" w:author="lifei" w:date="2020-09-03T15:07:31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2214" w:author="lifei" w:date="2020-09-03T15:07:31Z"/>
                <w:rFonts w:ascii="微软雅黑" w:hAnsi="微软雅黑" w:eastAsia="微软雅黑"/>
                <w:sz w:val="21"/>
                <w:szCs w:val="21"/>
              </w:rPr>
            </w:pPr>
            <w:ins w:id="2215" w:author="lifei" w:date="2020-09-03T15:08:18Z">
              <w:r>
                <w:rPr>
                  <w:rFonts w:ascii="微软雅黑" w:hAnsi="微软雅黑" w:eastAsia="微软雅黑"/>
                  <w:sz w:val="21"/>
                  <w:szCs w:val="21"/>
                </w:rPr>
                <w:t>32字符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2216" w:author="lifei" w:date="2020-09-03T15:07:31Z"/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ins w:id="2217" w:author="lifei" w:date="2020-09-03T15:08:21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18" w:author="asd" w:date="2020-09-01T15:42:00Z"/>
        </w:trPr>
        <w:tc>
          <w:tcPr>
            <w:tcW w:w="1464" w:type="dxa"/>
          </w:tcPr>
          <w:p>
            <w:pPr>
              <w:pStyle w:val="7"/>
              <w:rPr>
                <w:ins w:id="2219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20" w:author="asd" w:date="2020-09-01T15:42:00Z">
              <w:r>
                <w:rPr>
                  <w:rFonts w:ascii="微软雅黑" w:hAnsi="微软雅黑" w:eastAsia="微软雅黑"/>
                  <w:sz w:val="21"/>
                  <w:szCs w:val="21"/>
                </w:rPr>
                <w:t>BrandCode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2221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22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产品编号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2223" w:author="asd" w:date="2020-09-01T15:42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2224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25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2226" w:author="asd" w:date="2020-09-01T15:42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2227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2228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29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30" w:author="asd" w:date="2020-09-01T15:42:00Z"/>
        </w:trPr>
        <w:tc>
          <w:tcPr>
            <w:tcW w:w="1464" w:type="dxa"/>
          </w:tcPr>
          <w:p>
            <w:pPr>
              <w:pStyle w:val="7"/>
              <w:rPr>
                <w:ins w:id="2231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32" w:author="asd" w:date="2020-09-01T15:42:00Z">
              <w:r>
                <w:rPr>
                  <w:rFonts w:ascii="微软雅黑" w:hAnsi="微软雅黑" w:eastAsia="微软雅黑"/>
                  <w:sz w:val="21"/>
                  <w:szCs w:val="21"/>
                </w:rPr>
                <w:t>BrandName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2233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34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产品名称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2235" w:author="asd" w:date="2020-09-01T15:42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2236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37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2238" w:author="asd" w:date="2020-09-01T15:42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2239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2240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41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42" w:author="asd" w:date="2020-09-01T15:42:00Z"/>
        </w:trPr>
        <w:tc>
          <w:tcPr>
            <w:tcW w:w="1464" w:type="dxa"/>
          </w:tcPr>
          <w:p>
            <w:pPr>
              <w:pStyle w:val="7"/>
              <w:rPr>
                <w:ins w:id="2243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44" w:author="asd" w:date="2020-09-01T15:42:00Z">
              <w:r>
                <w:rPr>
                  <w:rFonts w:ascii="微软雅黑" w:hAnsi="微软雅黑" w:eastAsia="微软雅黑"/>
                  <w:sz w:val="21"/>
                  <w:szCs w:val="21"/>
                </w:rPr>
                <w:t>BatchID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2245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46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批次号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2247" w:author="asd" w:date="2020-09-01T15:42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2248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49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2250" w:author="asd" w:date="2020-09-01T15:42:00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2251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2252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53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54" w:author="lifei" w:date="2020-09-03T15:08:28Z"/>
        </w:trPr>
        <w:tc>
          <w:tcPr>
            <w:tcW w:w="1464" w:type="dxa"/>
          </w:tcPr>
          <w:p>
            <w:pPr>
              <w:pStyle w:val="7"/>
              <w:rPr>
                <w:ins w:id="2255" w:author="lifei" w:date="2020-09-03T15:08:28Z"/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ins w:id="2256" w:author="lifei" w:date="2020-09-03T15:10:06Z">
              <w:r>
                <w:rPr>
                  <w:rFonts w:ascii="微软雅黑" w:hAnsi="微软雅黑" w:eastAsia="微软雅黑"/>
                  <w:sz w:val="21"/>
                  <w:szCs w:val="21"/>
                </w:rPr>
                <w:t>Weight</w:t>
              </w:r>
            </w:ins>
          </w:p>
        </w:tc>
        <w:tc>
          <w:tcPr>
            <w:tcW w:w="1871" w:type="dxa"/>
          </w:tcPr>
          <w:p>
            <w:pPr>
              <w:pStyle w:val="7"/>
              <w:rPr>
                <w:ins w:id="2257" w:author="lifei" w:date="2020-09-03T15:08:28Z"/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ins w:id="2258" w:author="lifei" w:date="2020-09-03T15:10:14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重量</w:t>
              </w:r>
            </w:ins>
          </w:p>
        </w:tc>
        <w:tc>
          <w:tcPr>
            <w:tcW w:w="2364" w:type="dxa"/>
          </w:tcPr>
          <w:p>
            <w:pPr>
              <w:pStyle w:val="7"/>
              <w:rPr>
                <w:ins w:id="2259" w:author="lifei" w:date="2020-09-03T15:08:28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</w:tcPr>
          <w:p>
            <w:pPr>
              <w:pStyle w:val="7"/>
              <w:rPr>
                <w:ins w:id="2260" w:author="lifei" w:date="2020-09-03T15:08:28Z"/>
                <w:rFonts w:hint="eastAsia" w:ascii="微软雅黑" w:hAnsi="微软雅黑" w:eastAsia="微软雅黑"/>
                <w:sz w:val="21"/>
                <w:szCs w:val="21"/>
              </w:rPr>
            </w:pPr>
            <w:ins w:id="2261" w:author="lifei" w:date="2020-09-03T15:10:19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3</w:t>
              </w:r>
            </w:ins>
            <w:ins w:id="2262" w:author="lifei" w:date="2020-09-03T15:10:19Z">
              <w:r>
                <w:rPr>
                  <w:rFonts w:ascii="微软雅黑" w:hAnsi="微软雅黑" w:eastAsia="微软雅黑"/>
                  <w:sz w:val="21"/>
                  <w:szCs w:val="21"/>
                </w:rPr>
                <w:t>2</w:t>
              </w:r>
            </w:ins>
            <w:ins w:id="2263" w:author="lifei" w:date="2020-09-03T15:10:19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106" w:type="dxa"/>
          </w:tcPr>
          <w:p>
            <w:pPr>
              <w:pStyle w:val="7"/>
              <w:rPr>
                <w:ins w:id="2264" w:author="lifei" w:date="2020-09-03T15:08:28Z"/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ins w:id="2265" w:author="lifei" w:date="2020-09-03T15:10:28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66" w:author="lifei" w:date="2020-09-03T15:10:39Z"/>
        </w:trPr>
        <w:tc>
          <w:tcPr>
            <w:tcW w:w="1464" w:type="dxa"/>
            <w:vAlign w:val="top"/>
          </w:tcPr>
          <w:p>
            <w:pPr>
              <w:pStyle w:val="7"/>
              <w:rPr>
                <w:ins w:id="2267" w:author="lifei" w:date="2020-09-03T15:10:39Z"/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Unit</w:t>
            </w:r>
          </w:p>
        </w:tc>
        <w:tc>
          <w:tcPr>
            <w:tcW w:w="1871" w:type="dxa"/>
            <w:vAlign w:val="top"/>
          </w:tcPr>
          <w:p>
            <w:pPr>
              <w:pStyle w:val="7"/>
              <w:rPr>
                <w:ins w:id="2268" w:author="lifei" w:date="2020-09-03T15:10:39Z"/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单位</w:t>
            </w:r>
          </w:p>
        </w:tc>
        <w:tc>
          <w:tcPr>
            <w:tcW w:w="2364" w:type="dxa"/>
            <w:vAlign w:val="top"/>
          </w:tcPr>
          <w:p>
            <w:pPr>
              <w:pStyle w:val="7"/>
              <w:rPr>
                <w:ins w:id="2269" w:author="lifei" w:date="2020-09-03T15:10:39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  <w:vAlign w:val="top"/>
          </w:tcPr>
          <w:p>
            <w:pPr>
              <w:pStyle w:val="7"/>
              <w:rPr>
                <w:ins w:id="2270" w:author="lifei" w:date="2020-09-03T15:10:39Z"/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字符</w:t>
            </w:r>
          </w:p>
        </w:tc>
        <w:tc>
          <w:tcPr>
            <w:tcW w:w="1106" w:type="dxa"/>
            <w:vAlign w:val="top"/>
          </w:tcPr>
          <w:p>
            <w:pPr>
              <w:pStyle w:val="7"/>
              <w:rPr>
                <w:ins w:id="2271" w:author="lifei" w:date="2020-09-03T15:10:39Z"/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72" w:author="lifei" w:date="2020-09-03T15:09:22Z"/>
        </w:trPr>
        <w:tc>
          <w:tcPr>
            <w:tcW w:w="1464" w:type="dxa"/>
            <w:vAlign w:val="top"/>
          </w:tcPr>
          <w:p>
            <w:pPr>
              <w:pStyle w:val="7"/>
              <w:rPr>
                <w:ins w:id="2273" w:author="lifei" w:date="2020-09-03T15:09:22Z"/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otnumber</w:t>
            </w:r>
          </w:p>
        </w:tc>
        <w:tc>
          <w:tcPr>
            <w:tcW w:w="1871" w:type="dxa"/>
            <w:vAlign w:val="top"/>
          </w:tcPr>
          <w:p>
            <w:pPr>
              <w:pStyle w:val="7"/>
              <w:rPr>
                <w:ins w:id="2274" w:author="lifei" w:date="2020-09-03T15:09:22Z"/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药罐编号</w:t>
            </w:r>
          </w:p>
        </w:tc>
        <w:tc>
          <w:tcPr>
            <w:tcW w:w="2364" w:type="dxa"/>
            <w:vAlign w:val="top"/>
          </w:tcPr>
          <w:p>
            <w:pPr>
              <w:pStyle w:val="7"/>
              <w:rPr>
                <w:ins w:id="2275" w:author="lifei" w:date="2020-09-03T15:09:22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  <w:vAlign w:val="top"/>
          </w:tcPr>
          <w:p>
            <w:pPr>
              <w:pStyle w:val="7"/>
              <w:rPr>
                <w:ins w:id="2276" w:author="lifei" w:date="2020-09-03T15:09:22Z"/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字符</w:t>
            </w:r>
          </w:p>
        </w:tc>
        <w:tc>
          <w:tcPr>
            <w:tcW w:w="1106" w:type="dxa"/>
            <w:vAlign w:val="top"/>
          </w:tcPr>
          <w:p>
            <w:pPr>
              <w:pStyle w:val="7"/>
              <w:rPr>
                <w:ins w:id="2277" w:author="lifei" w:date="2020-09-03T15:09:22Z"/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pStyle w:val="7"/>
        <w:rPr>
          <w:ins w:id="2278" w:author="asd" w:date="2020-09-01T15:42:00Z"/>
          <w:rFonts w:ascii="微软雅黑" w:hAnsi="微软雅黑" w:eastAsia="微软雅黑"/>
          <w:sz w:val="21"/>
          <w:szCs w:val="21"/>
        </w:rPr>
      </w:pPr>
      <w:ins w:id="2279" w:author="asd" w:date="2020-09-01T15:42:00Z">
        <w:r>
          <w:rPr>
            <w:rFonts w:hint="eastAsia" w:ascii="微软雅黑" w:hAnsi="微软雅黑" w:eastAsia="微软雅黑"/>
            <w:sz w:val="21"/>
            <w:szCs w:val="21"/>
          </w:rPr>
          <w:t>响应报文中的data字段说明:</w:t>
        </w:r>
      </w:ins>
    </w:p>
    <w:tbl>
      <w:tblPr>
        <w:tblStyle w:val="17"/>
        <w:tblW w:w="84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706"/>
        <w:gridCol w:w="2425"/>
        <w:gridCol w:w="1304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80" w:author="asd" w:date="2020-09-01T15:42:00Z"/>
        </w:trPr>
        <w:tc>
          <w:tcPr>
            <w:tcW w:w="1966" w:type="dxa"/>
            <w:shd w:val="clear" w:color="auto" w:fill="0070C0"/>
          </w:tcPr>
          <w:p>
            <w:pPr>
              <w:pStyle w:val="7"/>
              <w:rPr>
                <w:ins w:id="2281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82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参数名</w:t>
              </w:r>
            </w:ins>
          </w:p>
        </w:tc>
        <w:tc>
          <w:tcPr>
            <w:tcW w:w="1706" w:type="dxa"/>
            <w:shd w:val="clear" w:color="auto" w:fill="0070C0"/>
          </w:tcPr>
          <w:p>
            <w:pPr>
              <w:pStyle w:val="7"/>
              <w:rPr>
                <w:ins w:id="2283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84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含义</w:t>
              </w:r>
            </w:ins>
          </w:p>
        </w:tc>
        <w:tc>
          <w:tcPr>
            <w:tcW w:w="2425" w:type="dxa"/>
            <w:shd w:val="clear" w:color="auto" w:fill="0070C0"/>
          </w:tcPr>
          <w:p>
            <w:pPr>
              <w:pStyle w:val="7"/>
              <w:rPr>
                <w:ins w:id="2285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86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格式说明</w:t>
              </w:r>
            </w:ins>
          </w:p>
        </w:tc>
        <w:tc>
          <w:tcPr>
            <w:tcW w:w="1304" w:type="dxa"/>
            <w:shd w:val="clear" w:color="auto" w:fill="0070C0"/>
          </w:tcPr>
          <w:p>
            <w:pPr>
              <w:pStyle w:val="7"/>
              <w:rPr>
                <w:ins w:id="2287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88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长度</w:t>
              </w:r>
            </w:ins>
          </w:p>
        </w:tc>
        <w:tc>
          <w:tcPr>
            <w:tcW w:w="1029" w:type="dxa"/>
            <w:shd w:val="clear" w:color="auto" w:fill="0070C0"/>
          </w:tcPr>
          <w:p>
            <w:pPr>
              <w:pStyle w:val="7"/>
              <w:rPr>
                <w:ins w:id="2289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90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91" w:author="asd" w:date="2020-09-01T15:42:00Z"/>
        </w:trPr>
        <w:tc>
          <w:tcPr>
            <w:tcW w:w="1966" w:type="dxa"/>
          </w:tcPr>
          <w:p>
            <w:pPr>
              <w:pStyle w:val="7"/>
              <w:rPr>
                <w:ins w:id="2292" w:author="asd" w:date="2020-09-01T15:42:00Z"/>
                <w:rFonts w:hint="eastAsia" w:ascii="微软雅黑" w:hAnsi="微软雅黑" w:eastAsia="微软雅黑"/>
                <w:sz w:val="21"/>
                <w:szCs w:val="21"/>
                <w:lang w:eastAsia="zh-CN"/>
              </w:rPr>
            </w:pPr>
            <w:ins w:id="2293" w:author="asd" w:date="2020-09-01T15:42:00Z">
              <w:del w:id="2294" w:author="lifei" w:date="2020-09-03T15:19:00Z">
                <w:r>
                  <w:rPr>
                    <w:rFonts w:hint="default" w:ascii="微软雅黑" w:hAnsi="微软雅黑" w:eastAsia="微软雅黑"/>
                    <w:sz w:val="21"/>
                    <w:szCs w:val="21"/>
                    <w:lang w:val="en-US"/>
                  </w:rPr>
                  <w:delText>SUCCESS</w:delText>
                </w:r>
              </w:del>
            </w:ins>
            <w:ins w:id="2295" w:author="lifei" w:date="2020-09-03T15:19:02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code</w:t>
              </w:r>
            </w:ins>
          </w:p>
        </w:tc>
        <w:tc>
          <w:tcPr>
            <w:tcW w:w="1706" w:type="dxa"/>
          </w:tcPr>
          <w:p>
            <w:pPr>
              <w:pStyle w:val="7"/>
              <w:rPr>
                <w:ins w:id="2296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297" w:author="lifei" w:date="2020-09-03T15:19:58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0成功/其他</w:t>
              </w:r>
            </w:ins>
            <w:ins w:id="2298" w:author="lifei" w:date="2020-09-03T15:20:17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失</w:t>
              </w:r>
            </w:ins>
            <w:ins w:id="2299" w:author="lifei" w:date="2020-09-03T15:19:58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败</w:t>
              </w:r>
            </w:ins>
            <w:ins w:id="2300" w:author="asd" w:date="2020-09-01T15:42:00Z">
              <w:del w:id="2301" w:author="lifei" w:date="2020-09-03T15:19:07Z"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delText>调用成功</w:delText>
                </w:r>
              </w:del>
            </w:ins>
          </w:p>
        </w:tc>
        <w:tc>
          <w:tcPr>
            <w:tcW w:w="2425" w:type="dxa"/>
          </w:tcPr>
          <w:p>
            <w:pPr>
              <w:pStyle w:val="7"/>
              <w:rPr>
                <w:ins w:id="2302" w:author="asd" w:date="2020-09-01T15:42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304" w:type="dxa"/>
          </w:tcPr>
          <w:p>
            <w:pPr>
              <w:pStyle w:val="7"/>
              <w:rPr>
                <w:ins w:id="2303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304" w:author="asd" w:date="2020-09-01T15:42:00Z">
              <w:r>
                <w:rPr>
                  <w:rFonts w:ascii="微软雅黑" w:hAnsi="微软雅黑" w:eastAsia="微软雅黑"/>
                  <w:sz w:val="21"/>
                  <w:szCs w:val="21"/>
                </w:rPr>
                <w:t>8</w:t>
              </w:r>
            </w:ins>
            <w:ins w:id="2305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字符</w:t>
              </w:r>
            </w:ins>
          </w:p>
        </w:tc>
        <w:tc>
          <w:tcPr>
            <w:tcW w:w="1029" w:type="dxa"/>
          </w:tcPr>
          <w:p>
            <w:pPr>
              <w:pStyle w:val="7"/>
              <w:rPr>
                <w:ins w:id="2306" w:author="asd" w:date="2020-09-01T15:42:00Z"/>
                <w:rFonts w:ascii="微软雅黑" w:hAnsi="微软雅黑" w:eastAsia="微软雅黑"/>
                <w:sz w:val="21"/>
                <w:szCs w:val="21"/>
              </w:rPr>
            </w:pPr>
            <w:ins w:id="2307" w:author="asd" w:date="2020-09-01T15:42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308" w:author="lifei" w:date="2020-09-03T15:18:54Z"/>
        </w:trPr>
        <w:tc>
          <w:tcPr>
            <w:tcW w:w="1966" w:type="dxa"/>
          </w:tcPr>
          <w:p>
            <w:pPr>
              <w:pStyle w:val="7"/>
              <w:rPr>
                <w:ins w:id="2309" w:author="lifei" w:date="2020-09-03T15:18:54Z"/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ins w:id="2310" w:author="lifei" w:date="2020-09-03T15:20:34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msg</w:t>
              </w:r>
            </w:ins>
          </w:p>
        </w:tc>
        <w:tc>
          <w:tcPr>
            <w:tcW w:w="1706" w:type="dxa"/>
          </w:tcPr>
          <w:p>
            <w:pPr>
              <w:pStyle w:val="7"/>
              <w:rPr>
                <w:ins w:id="2311" w:author="lifei" w:date="2020-09-03T15:18:54Z"/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ins w:id="2312" w:author="lifei" w:date="2020-09-03T15:21:00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错误</w:t>
              </w:r>
            </w:ins>
            <w:ins w:id="2313" w:author="lifei" w:date="2020-09-03T15:21:01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消息</w:t>
              </w:r>
            </w:ins>
          </w:p>
        </w:tc>
        <w:tc>
          <w:tcPr>
            <w:tcW w:w="2425" w:type="dxa"/>
          </w:tcPr>
          <w:p>
            <w:pPr>
              <w:pStyle w:val="7"/>
              <w:rPr>
                <w:ins w:id="2314" w:author="lifei" w:date="2020-09-03T15:18:54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304" w:type="dxa"/>
          </w:tcPr>
          <w:p>
            <w:pPr>
              <w:pStyle w:val="7"/>
              <w:rPr>
                <w:ins w:id="2315" w:author="lifei" w:date="2020-09-03T15:18:54Z"/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ins w:id="2316" w:author="lifei" w:date="2020-09-03T15:21:11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String</w:t>
              </w:r>
            </w:ins>
          </w:p>
        </w:tc>
        <w:tc>
          <w:tcPr>
            <w:tcW w:w="1029" w:type="dxa"/>
          </w:tcPr>
          <w:p>
            <w:pPr>
              <w:pStyle w:val="7"/>
              <w:rPr>
                <w:ins w:id="2317" w:author="lifei" w:date="2020-09-03T15:18:54Z"/>
                <w:rFonts w:hint="eastAsia"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="425"/>
        <w:rPr>
          <w:ins w:id="2319" w:author="lenovo" w:date="2019-07-19T16:40:00Z"/>
          <w:del w:id="2320" w:author="asd" w:date="2020-08-27T14:11:00Z"/>
        </w:rPr>
        <w:pPrChange w:id="2318" w:author="asd" w:date="2020-08-27T14:11:00Z">
          <w:pPr>
            <w:pStyle w:val="3"/>
            <w:numPr>
              <w:ilvl w:val="0"/>
              <w:numId w:val="0"/>
            </w:numPr>
            <w:ind w:left="1134"/>
          </w:pPr>
        </w:pPrChange>
      </w:pPr>
      <w:ins w:id="2321" w:author="asd" w:date="2019-10-26T17:01:00Z">
        <w:r>
          <w:rPr/>
          <w:br w:type="textWrapping"/>
        </w:r>
      </w:ins>
      <w:ins w:id="2322" w:author="lenovo" w:date="2019-07-19T16:55:00Z">
        <w:del w:id="2323" w:author="asd" w:date="2020-08-27T14:11:00Z">
          <w:r>
            <w:rPr/>
            <w:delText xml:space="preserve">3  </w:delText>
          </w:r>
        </w:del>
      </w:ins>
      <w:ins w:id="2324" w:author="lenovo" w:date="2019-07-19T16:40:00Z">
        <w:del w:id="2325" w:author="asd" w:date="2020-08-27T14:11:00Z">
          <w:r>
            <w:rPr>
              <w:rStyle w:val="21"/>
              <w:rFonts w:ascii="微软雅黑" w:hAnsi="微软雅黑"/>
              <w:b w:val="0"/>
            </w:rPr>
            <w:fldChar w:fldCharType="begin"/>
          </w:r>
        </w:del>
      </w:ins>
      <w:ins w:id="2326" w:author="lenovo" w:date="2019-07-19T16:40:00Z">
        <w:del w:id="2327" w:author="asd" w:date="2020-08-27T14:11:00Z">
          <w:r>
            <w:rPr>
              <w:rStyle w:val="21"/>
              <w:rFonts w:ascii="微软雅黑" w:hAnsi="微软雅黑"/>
            </w:rPr>
            <w:delInstrText xml:space="preserve"> </w:delInstrText>
          </w:r>
        </w:del>
      </w:ins>
      <w:ins w:id="2328" w:author="lenovo" w:date="2019-07-19T16:40:00Z">
        <w:del w:id="2329" w:author="asd" w:date="2020-08-27T14:11:00Z">
          <w:r>
            <w:rPr>
              <w:rFonts w:ascii="微软雅黑" w:hAnsi="微软雅黑"/>
            </w:rPr>
            <w:delInstrText xml:space="preserve">HYPERLINK \l "_Toc530572266"</w:delInstrText>
          </w:r>
        </w:del>
      </w:ins>
      <w:ins w:id="2330" w:author="lenovo" w:date="2019-07-19T16:40:00Z">
        <w:del w:id="2331" w:author="asd" w:date="2020-08-27T14:11:00Z">
          <w:r>
            <w:rPr>
              <w:rStyle w:val="21"/>
              <w:rFonts w:ascii="微软雅黑" w:hAnsi="微软雅黑"/>
            </w:rPr>
            <w:delInstrText xml:space="preserve"> </w:delInstrText>
          </w:r>
        </w:del>
      </w:ins>
      <w:ins w:id="2332" w:author="lenovo" w:date="2019-07-19T16:40:00Z">
        <w:del w:id="2333" w:author="asd" w:date="2020-08-27T14:11:00Z">
          <w:r>
            <w:rPr>
              <w:rStyle w:val="21"/>
              <w:rFonts w:ascii="微软雅黑" w:hAnsi="微软雅黑"/>
              <w:b w:val="0"/>
            </w:rPr>
            <w:fldChar w:fldCharType="separate"/>
          </w:r>
        </w:del>
      </w:ins>
      <w:ins w:id="2334" w:author="lenovo" w:date="2019-07-19T16:40:00Z">
        <w:del w:id="2335" w:author="asd" w:date="2020-08-27T14:11:00Z">
          <w:r>
            <w:rPr>
              <w:rStyle w:val="21"/>
              <w:rFonts w:hint="eastAsia" w:ascii="微软雅黑" w:hAnsi="微软雅黑"/>
            </w:rPr>
            <w:delText>与</w:delText>
          </w:r>
        </w:del>
      </w:ins>
      <w:ins w:id="2336" w:author="lenovo" w:date="2019-07-19T16:40:00Z">
        <w:del w:id="2337" w:author="asd" w:date="2020-08-27T14:11:00Z">
          <w:r>
            <w:rPr>
              <w:rStyle w:val="21"/>
              <w:rFonts w:ascii="微软雅黑" w:hAnsi="微软雅黑"/>
            </w:rPr>
            <w:delText>SAP接口</w:delText>
          </w:r>
          <w:bookmarkEnd w:id="153"/>
        </w:del>
      </w:ins>
      <w:ins w:id="2338" w:author="lenovo" w:date="2019-07-19T16:40:00Z">
        <w:del w:id="2339" w:author="asd" w:date="2020-08-27T14:11:00Z">
          <w:r>
            <w:rPr>
              <w:rStyle w:val="21"/>
              <w:rFonts w:ascii="微软雅黑" w:hAnsi="微软雅黑"/>
              <w:b w:val="0"/>
            </w:rPr>
            <w:fldChar w:fldCharType="end"/>
          </w:r>
        </w:del>
      </w:ins>
    </w:p>
    <w:p>
      <w:pPr>
        <w:pStyle w:val="3"/>
        <w:numPr>
          <w:ilvl w:val="0"/>
          <w:numId w:val="0"/>
        </w:numPr>
        <w:ind w:left="425"/>
        <w:rPr>
          <w:ins w:id="2341" w:author="lenovo" w:date="2019-07-19T16:38:00Z"/>
          <w:del w:id="2342" w:author="asd" w:date="2020-08-27T14:11:00Z"/>
          <w:rFonts w:ascii="微软雅黑" w:hAnsi="微软雅黑"/>
        </w:rPr>
        <w:pPrChange w:id="2340" w:author="asd" w:date="2020-08-27T14:11:00Z">
          <w:pPr>
            <w:pStyle w:val="3"/>
            <w:numPr>
              <w:ilvl w:val="1"/>
              <w:numId w:val="8"/>
            </w:numPr>
            <w:ind w:left="1134"/>
          </w:pPr>
        </w:pPrChange>
      </w:pPr>
      <w:ins w:id="2343" w:author="lenovo" w:date="2019-07-19T16:37:00Z">
        <w:del w:id="2344" w:author="asd" w:date="2020-08-27T14:11:00Z">
          <w:bookmarkStart w:id="154" w:name="_Toc14447958"/>
          <w:r>
            <w:rPr>
              <w:rFonts w:hint="eastAsia"/>
            </w:rPr>
            <w:delText>3</w:delText>
          </w:r>
        </w:del>
      </w:ins>
      <w:ins w:id="2345" w:author="lenovo" w:date="2019-07-19T16:37:00Z">
        <w:del w:id="2346" w:author="asd" w:date="2020-08-27T14:11:00Z">
          <w:r>
            <w:rPr/>
            <w:delText>.1</w:delText>
          </w:r>
        </w:del>
      </w:ins>
      <w:ins w:id="2347" w:author="lenovo" w:date="2019-07-19T16:39:00Z">
        <w:del w:id="2348" w:author="asd" w:date="2020-08-27T14:11:00Z">
          <w:r>
            <w:rPr>
              <w:rFonts w:hint="eastAsia" w:ascii="微软雅黑" w:hAnsi="微软雅黑"/>
            </w:rPr>
            <w:delText>同步采购订单接口</w:delText>
          </w:r>
          <w:bookmarkEnd w:id="154"/>
        </w:del>
      </w:ins>
    </w:p>
    <w:tbl>
      <w:tblPr>
        <w:tblStyle w:val="16"/>
        <w:tblW w:w="840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69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ins w:id="2349" w:author="lenovo" w:date="2019-07-19T16:38:00Z"/>
          <w:del w:id="2350" w:author="asd" w:date="2020-08-27T14:11:00Z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352" w:author="lenovo" w:date="2019-07-19T16:38:00Z"/>
                <w:del w:id="2353" w:author="asd" w:date="2020-08-27T14:11:00Z"/>
                <w:rFonts w:ascii="微软雅黑" w:hAnsi="微软雅黑"/>
                <w:sz w:val="21"/>
                <w:szCs w:val="21"/>
              </w:rPr>
              <w:pPrChange w:id="2351" w:author="asd" w:date="2020-08-27T14:11:00Z">
                <w:pPr/>
              </w:pPrChange>
            </w:pPr>
            <w:ins w:id="2354" w:author="lenovo" w:date="2019-07-19T16:38:00Z">
              <w:del w:id="2355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URL</w:delText>
                </w:r>
              </w:del>
            </w:ins>
          </w:p>
        </w:tc>
        <w:tc>
          <w:tcPr>
            <w:tcW w:w="6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357" w:author="lenovo" w:date="2019-07-19T16:38:00Z"/>
                <w:del w:id="2358" w:author="asd" w:date="2020-08-27T14:11:00Z"/>
                <w:rFonts w:ascii="微软雅黑" w:hAnsi="微软雅黑"/>
                <w:sz w:val="21"/>
                <w:szCs w:val="21"/>
              </w:rPr>
              <w:pPrChange w:id="2356" w:author="asd" w:date="2020-08-27T14:11:00Z">
                <w:pPr/>
              </w:pPrChange>
            </w:pPr>
            <w:ins w:id="2359" w:author="lenovo" w:date="2019-07-19T16:38:00Z">
              <w:del w:id="2360" w:author="asd" w:date="2020-08-27T14:11:00Z">
                <w:r>
                  <w:rPr>
                    <w:rStyle w:val="21"/>
                    <w:rFonts w:ascii="微软雅黑" w:hAnsi="微软雅黑"/>
                    <w:sz w:val="21"/>
                    <w:szCs w:val="21"/>
                  </w:rPr>
                  <w:delText>http://192.168.100.150:5001/?wsdl</w:delText>
                </w:r>
              </w:del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2361" w:author="lenovo" w:date="2019-07-19T16:38:00Z"/>
          <w:del w:id="2362" w:author="asd" w:date="2020-08-27T14:11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364" w:author="lenovo" w:date="2019-07-19T16:38:00Z"/>
                <w:del w:id="2365" w:author="asd" w:date="2020-08-27T14:11:00Z"/>
                <w:rFonts w:ascii="微软雅黑" w:hAnsi="微软雅黑"/>
                <w:sz w:val="21"/>
                <w:szCs w:val="21"/>
              </w:rPr>
              <w:pPrChange w:id="2363" w:author="asd" w:date="2020-08-27T14:11:00Z">
                <w:pPr/>
              </w:pPrChange>
            </w:pPr>
            <w:ins w:id="2366" w:author="lenovo" w:date="2019-07-19T16:45:00Z">
              <w:del w:id="2367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接口名称</w:delText>
                </w:r>
              </w:del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369" w:author="lenovo" w:date="2019-07-19T16:38:00Z"/>
                <w:del w:id="2370" w:author="asd" w:date="2020-08-27T14:11:00Z"/>
                <w:rFonts w:ascii="宋体" w:hAnsi="宋体" w:eastAsia="宋体"/>
                <w:sz w:val="24"/>
                <w:szCs w:val="24"/>
                <w:rPrChange w:id="2371" w:author="lenovo" w:date="2019-07-19T16:46:00Z">
                  <w:rPr>
                    <w:ins w:id="2372" w:author="lenovo" w:date="2019-07-19T16:38:00Z"/>
                    <w:del w:id="2373" w:author="asd" w:date="2020-08-27T14:11:00Z"/>
                    <w:rFonts w:ascii="微软雅黑" w:hAnsi="微软雅黑" w:eastAsia="微软雅黑"/>
                    <w:sz w:val="21"/>
                    <w:szCs w:val="21"/>
                  </w:rPr>
                </w:rPrChange>
              </w:rPr>
              <w:pPrChange w:id="2368" w:author="asd" w:date="2020-08-27T14:11:00Z">
                <w:pPr/>
              </w:pPrChange>
            </w:pPr>
            <w:ins w:id="2374" w:author="lenovo" w:date="2019-07-19T16:46:00Z">
              <w:del w:id="2375" w:author="asd" w:date="2020-08-27T14:11:00Z">
                <w:r>
                  <w:rPr/>
                  <w:delText>SAP_Order_Download</w:delText>
                </w:r>
              </w:del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2376" w:author="lenovo" w:date="2019-07-19T16:38:00Z"/>
          <w:del w:id="2377" w:author="asd" w:date="2020-08-27T14:11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379" w:author="lenovo" w:date="2019-07-19T16:38:00Z"/>
                <w:del w:id="2380" w:author="asd" w:date="2020-08-27T14:11:00Z"/>
                <w:rFonts w:ascii="微软雅黑" w:hAnsi="微软雅黑"/>
                <w:sz w:val="21"/>
                <w:szCs w:val="21"/>
              </w:rPr>
              <w:pPrChange w:id="2378" w:author="asd" w:date="2020-08-27T14:11:00Z">
                <w:pPr/>
              </w:pPrChange>
            </w:pPr>
            <w:ins w:id="2381" w:author="lenovo" w:date="2019-07-19T16:38:00Z">
              <w:del w:id="2382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请求格式</w:delText>
                </w:r>
              </w:del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384" w:author="lenovo" w:date="2019-07-19T16:38:00Z"/>
                <w:del w:id="2385" w:author="asd" w:date="2020-08-27T14:11:00Z"/>
                <w:rFonts w:ascii="微软雅黑" w:hAnsi="微软雅黑"/>
                <w:sz w:val="21"/>
                <w:szCs w:val="21"/>
              </w:rPr>
              <w:pPrChange w:id="2383" w:author="asd" w:date="2020-08-27T14:11:00Z">
                <w:pPr/>
              </w:pPrChange>
            </w:pPr>
            <w:ins w:id="2386" w:author="lenovo" w:date="2019-07-19T16:38:00Z">
              <w:del w:id="2387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http://schemas.xmlsoap.org/soap/envelope/; charset=UTF-8</w:delText>
                </w:r>
              </w:del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2388" w:author="lenovo" w:date="2019-07-19T16:38:00Z"/>
          <w:del w:id="2389" w:author="asd" w:date="2020-08-27T14:11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391" w:author="lenovo" w:date="2019-07-19T16:38:00Z"/>
                <w:del w:id="2392" w:author="asd" w:date="2020-08-27T14:11:00Z"/>
                <w:rFonts w:ascii="微软雅黑" w:hAnsi="微软雅黑"/>
                <w:sz w:val="21"/>
                <w:szCs w:val="21"/>
              </w:rPr>
              <w:pPrChange w:id="2390" w:author="asd" w:date="2020-08-27T14:11:00Z">
                <w:pPr/>
              </w:pPrChange>
            </w:pPr>
            <w:ins w:id="2393" w:author="lenovo" w:date="2019-07-19T16:38:00Z">
              <w:del w:id="2394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提供方</w:delText>
                </w:r>
              </w:del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396" w:author="lenovo" w:date="2019-07-19T16:38:00Z"/>
                <w:del w:id="2397" w:author="asd" w:date="2020-08-27T14:11:00Z"/>
                <w:rFonts w:ascii="微软雅黑" w:hAnsi="微软雅黑"/>
                <w:sz w:val="21"/>
                <w:szCs w:val="21"/>
              </w:rPr>
              <w:pPrChange w:id="2395" w:author="asd" w:date="2020-08-27T14:11:00Z">
                <w:pPr/>
              </w:pPrChange>
            </w:pPr>
            <w:ins w:id="2398" w:author="lenovo" w:date="2019-07-19T16:38:00Z">
              <w:del w:id="2399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M</w:delText>
                </w:r>
              </w:del>
            </w:ins>
            <w:ins w:id="2400" w:author="lenovo" w:date="2019-07-19T16:38:00Z">
              <w:del w:id="2401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ES</w:delText>
                </w:r>
              </w:del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2402" w:author="lenovo" w:date="2019-07-19T16:38:00Z"/>
          <w:del w:id="2403" w:author="asd" w:date="2020-08-27T14:11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05" w:author="lenovo" w:date="2019-07-19T16:38:00Z"/>
                <w:del w:id="2406" w:author="asd" w:date="2020-08-27T14:11:00Z"/>
                <w:rFonts w:ascii="微软雅黑" w:hAnsi="微软雅黑"/>
                <w:sz w:val="21"/>
                <w:szCs w:val="21"/>
              </w:rPr>
              <w:pPrChange w:id="2404" w:author="asd" w:date="2020-08-27T14:11:00Z">
                <w:pPr/>
              </w:pPrChange>
            </w:pPr>
            <w:ins w:id="2407" w:author="lenovo" w:date="2019-07-19T16:38:00Z">
              <w:del w:id="2408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调用方</w:delText>
                </w:r>
              </w:del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10" w:author="lenovo" w:date="2019-07-19T16:38:00Z"/>
                <w:del w:id="2411" w:author="asd" w:date="2020-08-27T14:11:00Z"/>
                <w:rFonts w:ascii="微软雅黑" w:hAnsi="微软雅黑"/>
                <w:sz w:val="21"/>
                <w:szCs w:val="21"/>
              </w:rPr>
              <w:pPrChange w:id="2409" w:author="asd" w:date="2020-08-27T14:11:00Z">
                <w:pPr/>
              </w:pPrChange>
            </w:pPr>
            <w:ins w:id="2412" w:author="lenovo" w:date="2019-07-19T16:38:00Z">
              <w:del w:id="2413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W</w:delText>
                </w:r>
              </w:del>
            </w:ins>
            <w:ins w:id="2414" w:author="lenovo" w:date="2019-07-19T16:38:00Z">
              <w:del w:id="2415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MS</w:delText>
                </w:r>
              </w:del>
            </w:ins>
          </w:p>
        </w:tc>
      </w:tr>
    </w:tbl>
    <w:p>
      <w:pPr>
        <w:pStyle w:val="3"/>
        <w:numPr>
          <w:ilvl w:val="0"/>
          <w:numId w:val="0"/>
        </w:numPr>
        <w:ind w:left="425"/>
        <w:rPr>
          <w:ins w:id="2417" w:author="lenovo" w:date="2019-07-19T16:38:00Z"/>
          <w:del w:id="2418" w:author="asd" w:date="2020-08-27T14:11:00Z"/>
          <w:rFonts w:ascii="微软雅黑" w:hAnsi="微软雅黑"/>
          <w:sz w:val="21"/>
          <w:szCs w:val="21"/>
        </w:rPr>
        <w:pPrChange w:id="2416" w:author="asd" w:date="2020-08-27T14:11:00Z">
          <w:pPr>
            <w:pStyle w:val="7"/>
          </w:pPr>
        </w:pPrChange>
      </w:pPr>
      <w:ins w:id="2419" w:author="lenovo" w:date="2019-07-19T16:38:00Z">
        <w:del w:id="2420" w:author="asd" w:date="2020-08-27T14:11:00Z">
          <w:r>
            <w:rPr>
              <w:rFonts w:hint="eastAsia" w:ascii="微软雅黑" w:hAnsi="微软雅黑"/>
              <w:sz w:val="21"/>
              <w:szCs w:val="21"/>
            </w:rPr>
            <w:delText>请求报文中的json_</w:delText>
          </w:r>
        </w:del>
      </w:ins>
      <w:ins w:id="2421" w:author="lenovo" w:date="2019-07-19T16:38:00Z">
        <w:del w:id="2422" w:author="asd" w:date="2020-08-27T14:11:00Z">
          <w:r>
            <w:rPr>
              <w:rFonts w:ascii="微软雅黑" w:hAnsi="微软雅黑"/>
              <w:sz w:val="21"/>
              <w:szCs w:val="21"/>
            </w:rPr>
            <w:delText>data字段说明:</w:delText>
          </w:r>
        </w:del>
      </w:ins>
    </w:p>
    <w:tbl>
      <w:tblPr>
        <w:tblStyle w:val="17"/>
        <w:tblW w:w="838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2963"/>
        <w:gridCol w:w="1402"/>
        <w:gridCol w:w="1149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23" w:author="lenovo" w:date="2019-07-19T16:38:00Z"/>
          <w:del w:id="2424" w:author="asd" w:date="2020-08-27T14:11:00Z"/>
        </w:trPr>
        <w:tc>
          <w:tcPr>
            <w:tcW w:w="1461" w:type="dxa"/>
            <w:shd w:val="clear" w:color="auto" w:fill="0070C0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26" w:author="lenovo" w:date="2019-07-19T16:38:00Z"/>
                <w:del w:id="2427" w:author="asd" w:date="2020-08-27T14:11:00Z"/>
                <w:rFonts w:ascii="微软雅黑" w:hAnsi="微软雅黑"/>
                <w:sz w:val="21"/>
                <w:szCs w:val="21"/>
              </w:rPr>
              <w:pPrChange w:id="2425" w:author="asd" w:date="2020-08-27T14:11:00Z">
                <w:pPr>
                  <w:pStyle w:val="7"/>
                </w:pPr>
              </w:pPrChange>
            </w:pPr>
            <w:ins w:id="2428" w:author="lenovo" w:date="2019-07-19T16:38:00Z">
              <w:del w:id="2429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参数名</w:delText>
                </w:r>
              </w:del>
            </w:ins>
          </w:p>
        </w:tc>
        <w:tc>
          <w:tcPr>
            <w:tcW w:w="2963" w:type="dxa"/>
            <w:shd w:val="clear" w:color="auto" w:fill="0070C0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31" w:author="lenovo" w:date="2019-07-19T16:38:00Z"/>
                <w:del w:id="2432" w:author="asd" w:date="2020-08-27T14:11:00Z"/>
                <w:rFonts w:ascii="微软雅黑" w:hAnsi="微软雅黑"/>
                <w:sz w:val="21"/>
                <w:szCs w:val="21"/>
              </w:rPr>
              <w:pPrChange w:id="2430" w:author="asd" w:date="2020-08-27T14:11:00Z">
                <w:pPr>
                  <w:pStyle w:val="7"/>
                </w:pPr>
              </w:pPrChange>
            </w:pPr>
            <w:ins w:id="2433" w:author="lenovo" w:date="2019-07-19T16:38:00Z">
              <w:del w:id="2434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含义</w:delText>
                </w:r>
              </w:del>
            </w:ins>
          </w:p>
        </w:tc>
        <w:tc>
          <w:tcPr>
            <w:tcW w:w="1402" w:type="dxa"/>
            <w:shd w:val="clear" w:color="auto" w:fill="0070C0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36" w:author="lenovo" w:date="2019-07-19T16:38:00Z"/>
                <w:del w:id="2437" w:author="asd" w:date="2020-08-27T14:11:00Z"/>
                <w:rFonts w:ascii="微软雅黑" w:hAnsi="微软雅黑"/>
                <w:sz w:val="21"/>
                <w:szCs w:val="21"/>
              </w:rPr>
              <w:pPrChange w:id="2435" w:author="asd" w:date="2020-08-27T14:11:00Z">
                <w:pPr>
                  <w:pStyle w:val="7"/>
                </w:pPr>
              </w:pPrChange>
            </w:pPr>
            <w:ins w:id="2438" w:author="lenovo" w:date="2019-07-19T16:38:00Z">
              <w:del w:id="2439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格式说明</w:delText>
                </w:r>
              </w:del>
            </w:ins>
          </w:p>
        </w:tc>
        <w:tc>
          <w:tcPr>
            <w:tcW w:w="1149" w:type="dxa"/>
            <w:shd w:val="clear" w:color="auto" w:fill="0070C0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41" w:author="lenovo" w:date="2019-07-19T16:38:00Z"/>
                <w:del w:id="2442" w:author="asd" w:date="2020-08-27T14:11:00Z"/>
                <w:rFonts w:ascii="微软雅黑" w:hAnsi="微软雅黑"/>
                <w:sz w:val="21"/>
                <w:szCs w:val="21"/>
              </w:rPr>
              <w:pPrChange w:id="2440" w:author="asd" w:date="2020-08-27T14:11:00Z">
                <w:pPr>
                  <w:pStyle w:val="7"/>
                </w:pPr>
              </w:pPrChange>
            </w:pPr>
            <w:ins w:id="2443" w:author="lenovo" w:date="2019-07-19T16:38:00Z">
              <w:del w:id="2444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长度</w:delText>
                </w:r>
              </w:del>
            </w:ins>
          </w:p>
        </w:tc>
        <w:tc>
          <w:tcPr>
            <w:tcW w:w="1412" w:type="dxa"/>
            <w:shd w:val="clear" w:color="auto" w:fill="0070C0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46" w:author="lenovo" w:date="2019-07-19T16:38:00Z"/>
                <w:del w:id="2447" w:author="asd" w:date="2020-08-27T14:11:00Z"/>
                <w:rFonts w:ascii="微软雅黑" w:hAnsi="微软雅黑"/>
                <w:sz w:val="21"/>
                <w:szCs w:val="21"/>
              </w:rPr>
              <w:pPrChange w:id="2445" w:author="asd" w:date="2020-08-27T14:11:00Z">
                <w:pPr>
                  <w:pStyle w:val="7"/>
                </w:pPr>
              </w:pPrChange>
            </w:pPr>
            <w:ins w:id="2448" w:author="lenovo" w:date="2019-07-19T16:38:00Z">
              <w:del w:id="2449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必填</w:delText>
                </w:r>
              </w:del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50" w:author="lenovo" w:date="2019-07-19T16:38:00Z"/>
          <w:del w:id="2451" w:author="asd" w:date="2020-08-27T14:11:00Z"/>
        </w:trPr>
        <w:tc>
          <w:tcPr>
            <w:tcW w:w="1461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53" w:author="lenovo" w:date="2019-07-19T16:38:00Z"/>
                <w:del w:id="2454" w:author="asd" w:date="2020-08-27T14:11:00Z"/>
                <w:rFonts w:ascii="微软雅黑" w:hAnsi="微软雅黑"/>
                <w:sz w:val="21"/>
                <w:szCs w:val="21"/>
              </w:rPr>
              <w:pPrChange w:id="2452" w:author="asd" w:date="2020-08-27T14:11:00Z">
                <w:pPr>
                  <w:pStyle w:val="7"/>
                </w:pPr>
              </w:pPrChange>
            </w:pPr>
            <w:ins w:id="2455" w:author="lenovo" w:date="2019-07-19T16:38:00Z">
              <w:del w:id="2456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BillNo</w:delText>
                </w:r>
              </w:del>
            </w:ins>
          </w:p>
        </w:tc>
        <w:tc>
          <w:tcPr>
            <w:tcW w:w="2963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58" w:author="lenovo" w:date="2019-07-19T16:38:00Z"/>
                <w:del w:id="2459" w:author="asd" w:date="2020-08-27T14:11:00Z"/>
                <w:rFonts w:ascii="微软雅黑" w:hAnsi="微软雅黑"/>
                <w:sz w:val="21"/>
                <w:szCs w:val="21"/>
              </w:rPr>
              <w:pPrChange w:id="2457" w:author="asd" w:date="2020-08-27T14:11:00Z">
                <w:pPr>
                  <w:pStyle w:val="7"/>
                </w:pPr>
              </w:pPrChange>
            </w:pPr>
            <w:ins w:id="2460" w:author="lenovo" w:date="2019-07-19T16:38:00Z">
              <w:del w:id="2461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单据号</w:delText>
                </w:r>
              </w:del>
            </w:ins>
          </w:p>
        </w:tc>
        <w:tc>
          <w:tcPr>
            <w:tcW w:w="1402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63" w:author="lenovo" w:date="2019-07-19T16:38:00Z"/>
                <w:del w:id="2464" w:author="asd" w:date="2020-08-27T14:11:00Z"/>
                <w:rFonts w:ascii="微软雅黑" w:hAnsi="微软雅黑"/>
                <w:sz w:val="21"/>
                <w:szCs w:val="21"/>
              </w:rPr>
              <w:pPrChange w:id="2462" w:author="asd" w:date="2020-08-27T14:11:00Z">
                <w:pPr>
                  <w:pStyle w:val="7"/>
                </w:pPr>
              </w:pPrChange>
            </w:pPr>
            <w:ins w:id="2465" w:author="lenovo" w:date="2019-07-19T16:38:00Z">
              <w:del w:id="2466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字符串</w:delText>
                </w:r>
              </w:del>
            </w:ins>
          </w:p>
        </w:tc>
        <w:tc>
          <w:tcPr>
            <w:tcW w:w="1149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68" w:author="lenovo" w:date="2019-07-19T16:38:00Z"/>
                <w:del w:id="2469" w:author="asd" w:date="2020-08-27T14:11:00Z"/>
                <w:rFonts w:ascii="微软雅黑" w:hAnsi="微软雅黑"/>
                <w:sz w:val="21"/>
                <w:szCs w:val="21"/>
              </w:rPr>
              <w:pPrChange w:id="2467" w:author="asd" w:date="2020-08-27T14:11:00Z">
                <w:pPr>
                  <w:pStyle w:val="7"/>
                </w:pPr>
              </w:pPrChange>
            </w:pPr>
            <w:ins w:id="2470" w:author="lenovo" w:date="2019-07-19T16:38:00Z">
              <w:del w:id="2471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32字符</w:delText>
                </w:r>
              </w:del>
            </w:ins>
          </w:p>
        </w:tc>
        <w:tc>
          <w:tcPr>
            <w:tcW w:w="1412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73" w:author="lenovo" w:date="2019-07-19T16:38:00Z"/>
                <w:del w:id="2474" w:author="asd" w:date="2020-08-27T14:11:00Z"/>
                <w:rFonts w:ascii="微软雅黑" w:hAnsi="微软雅黑"/>
                <w:sz w:val="21"/>
                <w:szCs w:val="21"/>
              </w:rPr>
              <w:pPrChange w:id="2472" w:author="asd" w:date="2020-08-27T14:11:00Z">
                <w:pPr>
                  <w:pStyle w:val="7"/>
                </w:pPr>
              </w:pPrChange>
            </w:pPr>
            <w:ins w:id="2475" w:author="lenovo" w:date="2019-07-19T16:38:00Z">
              <w:del w:id="2476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是</w:delText>
                </w:r>
              </w:del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77" w:author="lenovo" w:date="2019-07-19T16:38:00Z"/>
          <w:del w:id="2478" w:author="asd" w:date="2020-08-27T14:11:00Z"/>
        </w:trPr>
        <w:tc>
          <w:tcPr>
            <w:tcW w:w="1461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80" w:author="lenovo" w:date="2019-07-19T16:38:00Z"/>
                <w:del w:id="2481" w:author="asd" w:date="2020-08-27T14:11:00Z"/>
                <w:rFonts w:ascii="微软雅黑" w:hAnsi="微软雅黑"/>
                <w:sz w:val="21"/>
                <w:szCs w:val="21"/>
              </w:rPr>
              <w:pPrChange w:id="2479" w:author="asd" w:date="2020-08-27T14:11:00Z">
                <w:pPr>
                  <w:pStyle w:val="7"/>
                </w:pPr>
              </w:pPrChange>
            </w:pPr>
            <w:ins w:id="2482" w:author="lenovo" w:date="2019-07-19T16:42:00Z">
              <w:del w:id="2483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mid</w:delText>
                </w:r>
              </w:del>
            </w:ins>
          </w:p>
        </w:tc>
        <w:tc>
          <w:tcPr>
            <w:tcW w:w="2963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85" w:author="lenovo" w:date="2019-07-19T16:38:00Z"/>
                <w:del w:id="2486" w:author="asd" w:date="2020-08-27T14:11:00Z"/>
                <w:rFonts w:ascii="微软雅黑" w:hAnsi="微软雅黑"/>
                <w:sz w:val="21"/>
                <w:szCs w:val="21"/>
              </w:rPr>
              <w:pPrChange w:id="2484" w:author="asd" w:date="2020-08-27T14:11:00Z">
                <w:pPr>
                  <w:pStyle w:val="7"/>
                </w:pPr>
              </w:pPrChange>
            </w:pPr>
            <w:ins w:id="2487" w:author="lenovo" w:date="2019-07-19T16:38:00Z">
              <w:del w:id="2488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状态</w:delText>
                </w:r>
              </w:del>
            </w:ins>
          </w:p>
        </w:tc>
        <w:tc>
          <w:tcPr>
            <w:tcW w:w="1402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90" w:author="lenovo" w:date="2019-07-19T16:38:00Z"/>
                <w:del w:id="2491" w:author="asd" w:date="2020-08-27T14:11:00Z"/>
                <w:rFonts w:ascii="微软雅黑" w:hAnsi="微软雅黑"/>
                <w:sz w:val="21"/>
                <w:szCs w:val="21"/>
              </w:rPr>
              <w:pPrChange w:id="2489" w:author="asd" w:date="2020-08-27T14:11:00Z">
                <w:pPr>
                  <w:pStyle w:val="7"/>
                </w:pPr>
              </w:pPrChange>
            </w:pPr>
            <w:ins w:id="2492" w:author="lenovo" w:date="2019-07-19T16:38:00Z">
              <w:del w:id="2493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字符串</w:delText>
                </w:r>
              </w:del>
            </w:ins>
          </w:p>
        </w:tc>
        <w:tc>
          <w:tcPr>
            <w:tcW w:w="1149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495" w:author="lenovo" w:date="2019-07-19T16:38:00Z"/>
                <w:del w:id="2496" w:author="asd" w:date="2020-08-27T14:11:00Z"/>
                <w:rFonts w:ascii="微软雅黑" w:hAnsi="微软雅黑"/>
                <w:sz w:val="21"/>
                <w:szCs w:val="21"/>
              </w:rPr>
              <w:pPrChange w:id="2494" w:author="asd" w:date="2020-08-27T14:11:00Z">
                <w:pPr>
                  <w:pStyle w:val="7"/>
                </w:pPr>
              </w:pPrChange>
            </w:pPr>
            <w:ins w:id="2497" w:author="lenovo" w:date="2019-07-19T16:38:00Z">
              <w:del w:id="2498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32字符</w:delText>
                </w:r>
              </w:del>
            </w:ins>
          </w:p>
        </w:tc>
        <w:tc>
          <w:tcPr>
            <w:tcW w:w="1412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00" w:author="lenovo" w:date="2019-07-19T16:38:00Z"/>
                <w:del w:id="2501" w:author="asd" w:date="2020-08-27T14:11:00Z"/>
                <w:rFonts w:ascii="微软雅黑" w:hAnsi="微软雅黑"/>
                <w:sz w:val="21"/>
                <w:szCs w:val="21"/>
              </w:rPr>
              <w:pPrChange w:id="2499" w:author="asd" w:date="2020-08-27T14:11:00Z">
                <w:pPr>
                  <w:pStyle w:val="7"/>
                </w:pPr>
              </w:pPrChange>
            </w:pPr>
            <w:ins w:id="2502" w:author="lenovo" w:date="2019-07-19T16:38:00Z">
              <w:del w:id="2503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是</w:delText>
                </w:r>
              </w:del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04" w:author="lenovo" w:date="2019-07-19T16:42:00Z"/>
          <w:del w:id="2505" w:author="asd" w:date="2020-08-27T14:11:00Z"/>
        </w:trPr>
        <w:tc>
          <w:tcPr>
            <w:tcW w:w="1461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07" w:author="lenovo" w:date="2019-07-19T16:42:00Z"/>
                <w:del w:id="2508" w:author="asd" w:date="2020-08-27T14:11:00Z"/>
                <w:rFonts w:ascii="微软雅黑" w:hAnsi="微软雅黑"/>
                <w:sz w:val="21"/>
                <w:szCs w:val="21"/>
              </w:rPr>
              <w:pPrChange w:id="2506" w:author="asd" w:date="2020-08-27T14:11:00Z">
                <w:pPr>
                  <w:pStyle w:val="7"/>
                </w:pPr>
              </w:pPrChange>
            </w:pPr>
            <w:ins w:id="2509" w:author="lenovo" w:date="2019-07-19T16:42:00Z">
              <w:del w:id="2510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bType</w:delText>
                </w:r>
              </w:del>
            </w:ins>
          </w:p>
        </w:tc>
        <w:tc>
          <w:tcPr>
            <w:tcW w:w="2963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12" w:author="lenovo" w:date="2019-07-19T16:42:00Z"/>
                <w:del w:id="2513" w:author="asd" w:date="2020-08-27T14:11:00Z"/>
                <w:rFonts w:ascii="微软雅黑" w:hAnsi="微软雅黑"/>
                <w:sz w:val="21"/>
                <w:szCs w:val="21"/>
              </w:rPr>
              <w:pPrChange w:id="2511" w:author="asd" w:date="2020-08-27T14:11:00Z">
                <w:pPr>
                  <w:pStyle w:val="7"/>
                </w:pPr>
              </w:pPrChange>
            </w:pPr>
            <w:ins w:id="2514" w:author="lenovo" w:date="2019-07-19T16:43:00Z">
              <w:del w:id="2515" w:author="asd" w:date="2020-08-27T14:11:00Z">
                <w:r>
                  <w:rPr/>
                  <w:delText xml:space="preserve">单据类型（采购入库101，成品入库102，生产计划203） </w:delText>
                </w:r>
              </w:del>
            </w:ins>
          </w:p>
        </w:tc>
        <w:tc>
          <w:tcPr>
            <w:tcW w:w="1402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17" w:author="lenovo" w:date="2019-07-19T16:42:00Z"/>
                <w:del w:id="2518" w:author="asd" w:date="2020-08-27T14:11:00Z"/>
                <w:rFonts w:ascii="微软雅黑" w:hAnsi="微软雅黑"/>
                <w:sz w:val="21"/>
                <w:szCs w:val="21"/>
              </w:rPr>
              <w:pPrChange w:id="2516" w:author="asd" w:date="2020-08-27T14:11:00Z">
                <w:pPr>
                  <w:pStyle w:val="7"/>
                </w:pPr>
              </w:pPrChange>
            </w:pPr>
            <w:ins w:id="2519" w:author="lenovo" w:date="2019-07-19T16:44:00Z">
              <w:del w:id="2520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字符串</w:delText>
                </w:r>
              </w:del>
            </w:ins>
          </w:p>
        </w:tc>
        <w:tc>
          <w:tcPr>
            <w:tcW w:w="1149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22" w:author="lenovo" w:date="2019-07-19T16:42:00Z"/>
                <w:del w:id="2523" w:author="asd" w:date="2020-08-27T14:11:00Z"/>
                <w:rFonts w:ascii="微软雅黑" w:hAnsi="微软雅黑"/>
                <w:sz w:val="21"/>
                <w:szCs w:val="21"/>
              </w:rPr>
              <w:pPrChange w:id="2521" w:author="asd" w:date="2020-08-27T14:11:00Z">
                <w:pPr>
                  <w:pStyle w:val="7"/>
                </w:pPr>
              </w:pPrChange>
            </w:pPr>
            <w:ins w:id="2524" w:author="lenovo" w:date="2019-07-19T16:44:00Z">
              <w:del w:id="2525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32字符</w:delText>
                </w:r>
              </w:del>
            </w:ins>
          </w:p>
        </w:tc>
        <w:tc>
          <w:tcPr>
            <w:tcW w:w="1412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27" w:author="lenovo" w:date="2019-07-19T16:42:00Z"/>
                <w:del w:id="2528" w:author="asd" w:date="2020-08-27T14:11:00Z"/>
                <w:rFonts w:ascii="微软雅黑" w:hAnsi="微软雅黑"/>
                <w:sz w:val="21"/>
                <w:szCs w:val="21"/>
              </w:rPr>
              <w:pPrChange w:id="2526" w:author="asd" w:date="2020-08-27T14:11:00Z">
                <w:pPr>
                  <w:pStyle w:val="7"/>
                </w:pPr>
              </w:pPrChange>
            </w:pPr>
            <w:ins w:id="2529" w:author="lenovo" w:date="2019-07-19T16:44:00Z">
              <w:del w:id="2530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是</w:delText>
                </w:r>
              </w:del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31" w:author="lenovo" w:date="2019-07-19T16:42:00Z"/>
          <w:del w:id="2532" w:author="asd" w:date="2020-08-27T14:11:00Z"/>
        </w:trPr>
        <w:tc>
          <w:tcPr>
            <w:tcW w:w="1461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34" w:author="lenovo" w:date="2019-07-19T16:42:00Z"/>
                <w:del w:id="2535" w:author="asd" w:date="2020-08-27T14:11:00Z"/>
                <w:rFonts w:ascii="微软雅黑" w:hAnsi="微软雅黑"/>
                <w:sz w:val="21"/>
                <w:szCs w:val="21"/>
              </w:rPr>
              <w:pPrChange w:id="2533" w:author="asd" w:date="2020-08-27T14:11:00Z">
                <w:pPr>
                  <w:pStyle w:val="7"/>
                </w:pPr>
              </w:pPrChange>
            </w:pPr>
            <w:ins w:id="2536" w:author="lenovo" w:date="2019-07-19T16:42:00Z">
              <w:del w:id="2537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num</w:delText>
                </w:r>
              </w:del>
            </w:ins>
          </w:p>
        </w:tc>
        <w:tc>
          <w:tcPr>
            <w:tcW w:w="2963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39" w:author="lenovo" w:date="2019-07-19T16:42:00Z"/>
                <w:del w:id="2540" w:author="asd" w:date="2020-08-27T14:11:00Z"/>
                <w:rFonts w:ascii="微软雅黑" w:hAnsi="微软雅黑"/>
                <w:sz w:val="21"/>
                <w:szCs w:val="21"/>
              </w:rPr>
              <w:pPrChange w:id="2538" w:author="asd" w:date="2020-08-27T14:11:00Z">
                <w:pPr>
                  <w:pStyle w:val="7"/>
                </w:pPr>
              </w:pPrChange>
            </w:pPr>
            <w:ins w:id="2541" w:author="lenovo" w:date="2019-07-19T16:44:00Z">
              <w:del w:id="2542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总数量</w:delText>
                </w:r>
              </w:del>
            </w:ins>
          </w:p>
        </w:tc>
        <w:tc>
          <w:tcPr>
            <w:tcW w:w="1402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44" w:author="lenovo" w:date="2019-07-19T16:42:00Z"/>
                <w:del w:id="2545" w:author="asd" w:date="2020-08-27T14:11:00Z"/>
                <w:rFonts w:ascii="微软雅黑" w:hAnsi="微软雅黑"/>
                <w:sz w:val="21"/>
                <w:szCs w:val="21"/>
              </w:rPr>
              <w:pPrChange w:id="2543" w:author="asd" w:date="2020-08-27T14:11:00Z">
                <w:pPr>
                  <w:pStyle w:val="7"/>
                </w:pPr>
              </w:pPrChange>
            </w:pPr>
            <w:ins w:id="2546" w:author="lenovo" w:date="2019-07-19T16:44:00Z">
              <w:del w:id="2547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字符串</w:delText>
                </w:r>
              </w:del>
            </w:ins>
          </w:p>
        </w:tc>
        <w:tc>
          <w:tcPr>
            <w:tcW w:w="1149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49" w:author="lenovo" w:date="2019-07-19T16:42:00Z"/>
                <w:del w:id="2550" w:author="asd" w:date="2020-08-27T14:11:00Z"/>
                <w:rFonts w:ascii="微软雅黑" w:hAnsi="微软雅黑"/>
                <w:sz w:val="21"/>
                <w:szCs w:val="21"/>
              </w:rPr>
              <w:pPrChange w:id="2548" w:author="asd" w:date="2020-08-27T14:11:00Z">
                <w:pPr>
                  <w:pStyle w:val="7"/>
                </w:pPr>
              </w:pPrChange>
            </w:pPr>
            <w:ins w:id="2551" w:author="lenovo" w:date="2019-07-19T16:44:00Z">
              <w:del w:id="2552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32字符</w:delText>
                </w:r>
              </w:del>
            </w:ins>
          </w:p>
        </w:tc>
        <w:tc>
          <w:tcPr>
            <w:tcW w:w="1412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54" w:author="lenovo" w:date="2019-07-19T16:42:00Z"/>
                <w:del w:id="2555" w:author="asd" w:date="2020-08-27T14:11:00Z"/>
                <w:rFonts w:ascii="微软雅黑" w:hAnsi="微软雅黑"/>
                <w:sz w:val="21"/>
                <w:szCs w:val="21"/>
              </w:rPr>
              <w:pPrChange w:id="2553" w:author="asd" w:date="2020-08-27T14:11:00Z">
                <w:pPr>
                  <w:pStyle w:val="7"/>
                </w:pPr>
              </w:pPrChange>
            </w:pPr>
            <w:ins w:id="2556" w:author="lenovo" w:date="2019-07-19T16:44:00Z">
              <w:del w:id="2557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是</w:delText>
                </w:r>
              </w:del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58" w:author="lenovo" w:date="2019-07-19T16:42:00Z"/>
          <w:del w:id="2559" w:author="asd" w:date="2020-08-27T14:11:00Z"/>
        </w:trPr>
        <w:tc>
          <w:tcPr>
            <w:tcW w:w="1461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61" w:author="lenovo" w:date="2019-07-19T16:42:00Z"/>
                <w:del w:id="2562" w:author="asd" w:date="2020-08-27T14:11:00Z"/>
                <w:rFonts w:ascii="微软雅黑" w:hAnsi="微软雅黑"/>
                <w:sz w:val="21"/>
                <w:szCs w:val="21"/>
              </w:rPr>
              <w:pPrChange w:id="2560" w:author="asd" w:date="2020-08-27T14:11:00Z">
                <w:pPr>
                  <w:pStyle w:val="7"/>
                </w:pPr>
              </w:pPrChange>
            </w:pPr>
            <w:ins w:id="2563" w:author="lenovo" w:date="2019-07-19T16:42:00Z">
              <w:del w:id="2564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storeDef_id</w:delText>
                </w:r>
              </w:del>
            </w:ins>
          </w:p>
        </w:tc>
        <w:tc>
          <w:tcPr>
            <w:tcW w:w="2963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66" w:author="lenovo" w:date="2019-07-19T16:42:00Z"/>
                <w:del w:id="2567" w:author="asd" w:date="2020-08-27T14:11:00Z"/>
                <w:rFonts w:ascii="微软雅黑" w:hAnsi="微软雅黑"/>
                <w:sz w:val="21"/>
                <w:szCs w:val="21"/>
              </w:rPr>
              <w:pPrChange w:id="2565" w:author="asd" w:date="2020-08-27T14:11:00Z">
                <w:pPr>
                  <w:pStyle w:val="7"/>
                </w:pPr>
              </w:pPrChange>
            </w:pPr>
            <w:ins w:id="2568" w:author="lenovo" w:date="2019-07-19T16:44:00Z">
              <w:del w:id="2569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库房号</w:delText>
                </w:r>
              </w:del>
            </w:ins>
          </w:p>
        </w:tc>
        <w:tc>
          <w:tcPr>
            <w:tcW w:w="1402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71" w:author="lenovo" w:date="2019-07-19T16:42:00Z"/>
                <w:del w:id="2572" w:author="asd" w:date="2020-08-27T14:11:00Z"/>
                <w:rFonts w:ascii="微软雅黑" w:hAnsi="微软雅黑"/>
                <w:sz w:val="21"/>
                <w:szCs w:val="21"/>
              </w:rPr>
              <w:pPrChange w:id="2570" w:author="asd" w:date="2020-08-27T14:11:00Z">
                <w:pPr>
                  <w:pStyle w:val="7"/>
                </w:pPr>
              </w:pPrChange>
            </w:pPr>
            <w:ins w:id="2573" w:author="lenovo" w:date="2019-07-19T16:44:00Z">
              <w:del w:id="2574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字符串</w:delText>
                </w:r>
              </w:del>
            </w:ins>
          </w:p>
        </w:tc>
        <w:tc>
          <w:tcPr>
            <w:tcW w:w="1149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76" w:author="lenovo" w:date="2019-07-19T16:42:00Z"/>
                <w:del w:id="2577" w:author="asd" w:date="2020-08-27T14:11:00Z"/>
                <w:rFonts w:ascii="微软雅黑" w:hAnsi="微软雅黑"/>
                <w:sz w:val="21"/>
                <w:szCs w:val="21"/>
              </w:rPr>
              <w:pPrChange w:id="2575" w:author="asd" w:date="2020-08-27T14:11:00Z">
                <w:pPr>
                  <w:pStyle w:val="7"/>
                </w:pPr>
              </w:pPrChange>
            </w:pPr>
            <w:ins w:id="2578" w:author="lenovo" w:date="2019-07-19T16:45:00Z">
              <w:del w:id="2579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32字符</w:delText>
                </w:r>
              </w:del>
            </w:ins>
          </w:p>
        </w:tc>
        <w:tc>
          <w:tcPr>
            <w:tcW w:w="1412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81" w:author="lenovo" w:date="2019-07-19T16:42:00Z"/>
                <w:del w:id="2582" w:author="asd" w:date="2020-08-27T14:11:00Z"/>
                <w:rFonts w:ascii="微软雅黑" w:hAnsi="微软雅黑"/>
                <w:sz w:val="21"/>
                <w:szCs w:val="21"/>
              </w:rPr>
              <w:pPrChange w:id="2580" w:author="asd" w:date="2020-08-27T14:11:00Z">
                <w:pPr>
                  <w:pStyle w:val="7"/>
                </w:pPr>
              </w:pPrChange>
            </w:pPr>
            <w:ins w:id="2583" w:author="lenovo" w:date="2019-07-19T16:45:00Z">
              <w:del w:id="2584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是</w:delText>
                </w:r>
              </w:del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85" w:author="lenovo" w:date="2019-07-19T16:42:00Z"/>
          <w:del w:id="2586" w:author="asd" w:date="2020-08-27T14:11:00Z"/>
        </w:trPr>
        <w:tc>
          <w:tcPr>
            <w:tcW w:w="1461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88" w:author="lenovo" w:date="2019-07-19T16:42:00Z"/>
                <w:del w:id="2589" w:author="asd" w:date="2020-08-27T14:11:00Z"/>
                <w:rFonts w:ascii="微软雅黑" w:hAnsi="微软雅黑"/>
                <w:sz w:val="21"/>
                <w:szCs w:val="21"/>
              </w:rPr>
              <w:pPrChange w:id="2587" w:author="asd" w:date="2020-08-27T14:11:00Z">
                <w:pPr>
                  <w:pStyle w:val="7"/>
                </w:pPr>
              </w:pPrChange>
            </w:pPr>
            <w:ins w:id="2590" w:author="lenovo" w:date="2019-07-19T16:42:00Z">
              <w:del w:id="2591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batchNo</w:delText>
                </w:r>
              </w:del>
            </w:ins>
          </w:p>
        </w:tc>
        <w:tc>
          <w:tcPr>
            <w:tcW w:w="2963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93" w:author="lenovo" w:date="2019-07-19T16:42:00Z"/>
                <w:del w:id="2594" w:author="asd" w:date="2020-08-27T14:11:00Z"/>
                <w:rFonts w:ascii="微软雅黑" w:hAnsi="微软雅黑"/>
                <w:sz w:val="21"/>
                <w:szCs w:val="21"/>
              </w:rPr>
              <w:pPrChange w:id="2592" w:author="asd" w:date="2020-08-27T14:11:00Z">
                <w:pPr>
                  <w:pStyle w:val="7"/>
                </w:pPr>
              </w:pPrChange>
            </w:pPr>
            <w:ins w:id="2595" w:author="lenovo" w:date="2019-07-19T16:45:00Z">
              <w:del w:id="2596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批次号</w:delText>
                </w:r>
              </w:del>
            </w:ins>
          </w:p>
        </w:tc>
        <w:tc>
          <w:tcPr>
            <w:tcW w:w="1402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598" w:author="lenovo" w:date="2019-07-19T16:42:00Z"/>
                <w:del w:id="2599" w:author="asd" w:date="2020-08-27T14:11:00Z"/>
                <w:rFonts w:ascii="微软雅黑" w:hAnsi="微软雅黑"/>
                <w:sz w:val="21"/>
                <w:szCs w:val="21"/>
              </w:rPr>
              <w:pPrChange w:id="2597" w:author="asd" w:date="2020-08-27T14:11:00Z">
                <w:pPr>
                  <w:pStyle w:val="7"/>
                </w:pPr>
              </w:pPrChange>
            </w:pPr>
            <w:ins w:id="2600" w:author="lenovo" w:date="2019-07-19T16:45:00Z">
              <w:del w:id="2601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字符串</w:delText>
                </w:r>
              </w:del>
            </w:ins>
          </w:p>
        </w:tc>
        <w:tc>
          <w:tcPr>
            <w:tcW w:w="1149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603" w:author="lenovo" w:date="2019-07-19T16:42:00Z"/>
                <w:del w:id="2604" w:author="asd" w:date="2020-08-27T14:11:00Z"/>
                <w:rFonts w:ascii="微软雅黑" w:hAnsi="微软雅黑"/>
                <w:sz w:val="21"/>
                <w:szCs w:val="21"/>
              </w:rPr>
              <w:pPrChange w:id="2602" w:author="asd" w:date="2020-08-27T14:11:00Z">
                <w:pPr>
                  <w:pStyle w:val="7"/>
                </w:pPr>
              </w:pPrChange>
            </w:pPr>
            <w:ins w:id="2605" w:author="lenovo" w:date="2019-07-19T16:45:00Z">
              <w:del w:id="2606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32字符</w:delText>
                </w:r>
              </w:del>
            </w:ins>
          </w:p>
        </w:tc>
        <w:tc>
          <w:tcPr>
            <w:tcW w:w="1412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608" w:author="lenovo" w:date="2019-07-19T16:42:00Z"/>
                <w:del w:id="2609" w:author="asd" w:date="2020-08-27T14:11:00Z"/>
                <w:rFonts w:ascii="微软雅黑" w:hAnsi="微软雅黑"/>
                <w:sz w:val="21"/>
                <w:szCs w:val="21"/>
              </w:rPr>
              <w:pPrChange w:id="2607" w:author="asd" w:date="2020-08-27T14:11:00Z">
                <w:pPr>
                  <w:pStyle w:val="7"/>
                </w:pPr>
              </w:pPrChange>
            </w:pPr>
            <w:ins w:id="2610" w:author="lenovo" w:date="2019-07-19T16:45:00Z">
              <w:del w:id="2611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是</w:delText>
                </w:r>
              </w:del>
            </w:ins>
          </w:p>
        </w:tc>
      </w:tr>
    </w:tbl>
    <w:p>
      <w:pPr>
        <w:pStyle w:val="3"/>
        <w:numPr>
          <w:ilvl w:val="0"/>
          <w:numId w:val="0"/>
        </w:numPr>
        <w:ind w:left="425"/>
        <w:rPr>
          <w:ins w:id="2613" w:author="lenovo" w:date="2019-07-19T16:38:00Z"/>
          <w:del w:id="2614" w:author="asd" w:date="2020-08-27T14:11:00Z"/>
          <w:rFonts w:ascii="微软雅黑" w:hAnsi="微软雅黑"/>
        </w:rPr>
        <w:pPrChange w:id="2612" w:author="asd" w:date="2020-08-27T14:11:00Z">
          <w:pPr>
            <w:pStyle w:val="7"/>
          </w:pPr>
        </w:pPrChange>
      </w:pPr>
    </w:p>
    <w:p>
      <w:pPr>
        <w:pStyle w:val="3"/>
        <w:numPr>
          <w:ilvl w:val="0"/>
          <w:numId w:val="0"/>
        </w:numPr>
        <w:ind w:left="425"/>
        <w:rPr>
          <w:ins w:id="2616" w:author="lenovo" w:date="2019-07-19T16:38:00Z"/>
          <w:del w:id="2617" w:author="asd" w:date="2020-08-27T14:11:00Z"/>
          <w:rFonts w:ascii="微软雅黑" w:hAnsi="微软雅黑"/>
          <w:sz w:val="21"/>
          <w:szCs w:val="21"/>
        </w:rPr>
        <w:pPrChange w:id="2615" w:author="asd" w:date="2020-08-27T14:11:00Z">
          <w:pPr>
            <w:pStyle w:val="7"/>
          </w:pPr>
        </w:pPrChange>
      </w:pPr>
      <w:ins w:id="2618" w:author="lenovo" w:date="2019-07-19T16:38:00Z">
        <w:del w:id="2619" w:author="asd" w:date="2020-08-27T14:11:00Z">
          <w:r>
            <w:rPr>
              <w:rFonts w:hint="eastAsia" w:ascii="微软雅黑" w:hAnsi="微软雅黑"/>
              <w:sz w:val="21"/>
              <w:szCs w:val="21"/>
            </w:rPr>
            <w:delText>响应报文中的</w:delText>
          </w:r>
        </w:del>
      </w:ins>
      <w:ins w:id="2620" w:author="lenovo" w:date="2019-07-19T16:38:00Z">
        <w:del w:id="2621" w:author="asd" w:date="2020-08-27T14:11:00Z">
          <w:r>
            <w:rPr>
              <w:rFonts w:ascii="微软雅黑" w:hAnsi="微软雅黑"/>
              <w:sz w:val="21"/>
              <w:szCs w:val="21"/>
            </w:rPr>
            <w:delText>data字段说明:</w:delText>
          </w:r>
        </w:del>
      </w:ins>
    </w:p>
    <w:tbl>
      <w:tblPr>
        <w:tblStyle w:val="17"/>
        <w:tblW w:w="8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871"/>
        <w:gridCol w:w="2364"/>
        <w:gridCol w:w="1625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22" w:author="lenovo" w:date="2019-07-19T16:38:00Z"/>
          <w:del w:id="2623" w:author="asd" w:date="2020-08-27T14:11:00Z"/>
        </w:trPr>
        <w:tc>
          <w:tcPr>
            <w:tcW w:w="1464" w:type="dxa"/>
            <w:shd w:val="clear" w:color="auto" w:fill="0070C0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625" w:author="lenovo" w:date="2019-07-19T16:38:00Z"/>
                <w:del w:id="2626" w:author="asd" w:date="2020-08-27T14:11:00Z"/>
                <w:rFonts w:ascii="微软雅黑" w:hAnsi="微软雅黑"/>
                <w:sz w:val="21"/>
                <w:szCs w:val="21"/>
              </w:rPr>
              <w:pPrChange w:id="2624" w:author="asd" w:date="2020-08-27T14:11:00Z">
                <w:pPr>
                  <w:pStyle w:val="7"/>
                </w:pPr>
              </w:pPrChange>
            </w:pPr>
            <w:ins w:id="2627" w:author="lenovo" w:date="2019-07-19T16:38:00Z">
              <w:del w:id="2628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参数名</w:delText>
                </w:r>
              </w:del>
            </w:ins>
          </w:p>
        </w:tc>
        <w:tc>
          <w:tcPr>
            <w:tcW w:w="1871" w:type="dxa"/>
            <w:shd w:val="clear" w:color="auto" w:fill="0070C0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630" w:author="lenovo" w:date="2019-07-19T16:38:00Z"/>
                <w:del w:id="2631" w:author="asd" w:date="2020-08-27T14:11:00Z"/>
                <w:rFonts w:ascii="微软雅黑" w:hAnsi="微软雅黑"/>
                <w:sz w:val="21"/>
                <w:szCs w:val="21"/>
              </w:rPr>
              <w:pPrChange w:id="2629" w:author="asd" w:date="2020-08-27T14:11:00Z">
                <w:pPr>
                  <w:pStyle w:val="7"/>
                </w:pPr>
              </w:pPrChange>
            </w:pPr>
            <w:ins w:id="2632" w:author="lenovo" w:date="2019-07-19T16:38:00Z">
              <w:del w:id="2633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含义</w:delText>
                </w:r>
              </w:del>
            </w:ins>
          </w:p>
        </w:tc>
        <w:tc>
          <w:tcPr>
            <w:tcW w:w="2364" w:type="dxa"/>
            <w:shd w:val="clear" w:color="auto" w:fill="0070C0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635" w:author="lenovo" w:date="2019-07-19T16:38:00Z"/>
                <w:del w:id="2636" w:author="asd" w:date="2020-08-27T14:11:00Z"/>
                <w:rFonts w:ascii="微软雅黑" w:hAnsi="微软雅黑"/>
                <w:sz w:val="21"/>
                <w:szCs w:val="21"/>
              </w:rPr>
              <w:pPrChange w:id="2634" w:author="asd" w:date="2020-08-27T14:11:00Z">
                <w:pPr>
                  <w:pStyle w:val="7"/>
                </w:pPr>
              </w:pPrChange>
            </w:pPr>
            <w:ins w:id="2637" w:author="lenovo" w:date="2019-07-19T16:38:00Z">
              <w:del w:id="2638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格式说明</w:delText>
                </w:r>
              </w:del>
            </w:ins>
          </w:p>
        </w:tc>
        <w:tc>
          <w:tcPr>
            <w:tcW w:w="1625" w:type="dxa"/>
            <w:shd w:val="clear" w:color="auto" w:fill="0070C0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640" w:author="lenovo" w:date="2019-07-19T16:38:00Z"/>
                <w:del w:id="2641" w:author="asd" w:date="2020-08-27T14:11:00Z"/>
                <w:rFonts w:ascii="微软雅黑" w:hAnsi="微软雅黑"/>
                <w:sz w:val="21"/>
                <w:szCs w:val="21"/>
              </w:rPr>
              <w:pPrChange w:id="2639" w:author="asd" w:date="2020-08-27T14:11:00Z">
                <w:pPr>
                  <w:pStyle w:val="7"/>
                </w:pPr>
              </w:pPrChange>
            </w:pPr>
            <w:ins w:id="2642" w:author="lenovo" w:date="2019-07-19T16:38:00Z">
              <w:del w:id="2643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长度</w:delText>
                </w:r>
              </w:del>
            </w:ins>
          </w:p>
        </w:tc>
        <w:tc>
          <w:tcPr>
            <w:tcW w:w="1106" w:type="dxa"/>
            <w:shd w:val="clear" w:color="auto" w:fill="0070C0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645" w:author="lenovo" w:date="2019-07-19T16:38:00Z"/>
                <w:del w:id="2646" w:author="asd" w:date="2020-08-27T14:11:00Z"/>
                <w:rFonts w:ascii="微软雅黑" w:hAnsi="微软雅黑"/>
                <w:sz w:val="21"/>
                <w:szCs w:val="21"/>
              </w:rPr>
              <w:pPrChange w:id="2644" w:author="asd" w:date="2020-08-27T14:11:00Z">
                <w:pPr>
                  <w:pStyle w:val="7"/>
                </w:pPr>
              </w:pPrChange>
            </w:pPr>
            <w:ins w:id="2647" w:author="lenovo" w:date="2019-07-19T16:38:00Z">
              <w:del w:id="2648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必填</w:delText>
                </w:r>
              </w:del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49" w:author="lenovo" w:date="2019-07-19T16:38:00Z"/>
          <w:del w:id="2650" w:author="asd" w:date="2020-08-27T14:11:00Z"/>
        </w:trPr>
        <w:tc>
          <w:tcPr>
            <w:tcW w:w="1464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652" w:author="lenovo" w:date="2019-07-19T16:38:00Z"/>
                <w:del w:id="2653" w:author="asd" w:date="2020-08-27T14:11:00Z"/>
                <w:rFonts w:ascii="微软雅黑" w:hAnsi="微软雅黑"/>
                <w:sz w:val="21"/>
                <w:szCs w:val="21"/>
              </w:rPr>
              <w:pPrChange w:id="2651" w:author="asd" w:date="2020-08-27T14:11:00Z">
                <w:pPr>
                  <w:pStyle w:val="7"/>
                </w:pPr>
              </w:pPrChange>
            </w:pPr>
            <w:ins w:id="2654" w:author="lenovo" w:date="2019-07-19T16:38:00Z">
              <w:del w:id="2655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SUCCESS</w:delText>
                </w:r>
              </w:del>
            </w:ins>
          </w:p>
        </w:tc>
        <w:tc>
          <w:tcPr>
            <w:tcW w:w="1871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657" w:author="lenovo" w:date="2019-07-19T16:38:00Z"/>
                <w:del w:id="2658" w:author="asd" w:date="2020-08-27T14:11:00Z"/>
                <w:rFonts w:ascii="微软雅黑" w:hAnsi="微软雅黑"/>
                <w:sz w:val="21"/>
                <w:szCs w:val="21"/>
              </w:rPr>
              <w:pPrChange w:id="2656" w:author="asd" w:date="2020-08-27T14:11:00Z">
                <w:pPr>
                  <w:pStyle w:val="7"/>
                </w:pPr>
              </w:pPrChange>
            </w:pPr>
            <w:ins w:id="2659" w:author="lenovo" w:date="2019-07-19T16:38:00Z">
              <w:del w:id="2660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成功</w:delText>
                </w:r>
              </w:del>
            </w:ins>
          </w:p>
        </w:tc>
        <w:tc>
          <w:tcPr>
            <w:tcW w:w="2364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662" w:author="lenovo" w:date="2019-07-19T16:38:00Z"/>
                <w:del w:id="2663" w:author="asd" w:date="2020-08-27T14:11:00Z"/>
                <w:rFonts w:ascii="微软雅黑" w:hAnsi="微软雅黑"/>
                <w:sz w:val="21"/>
                <w:szCs w:val="21"/>
              </w:rPr>
              <w:pPrChange w:id="2661" w:author="asd" w:date="2020-08-27T14:11:00Z">
                <w:pPr>
                  <w:pStyle w:val="7"/>
                </w:pPr>
              </w:pPrChange>
            </w:pPr>
          </w:p>
        </w:tc>
        <w:tc>
          <w:tcPr>
            <w:tcW w:w="1625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665" w:author="lenovo" w:date="2019-07-19T16:38:00Z"/>
                <w:del w:id="2666" w:author="asd" w:date="2020-08-27T14:11:00Z"/>
                <w:rFonts w:ascii="微软雅黑" w:hAnsi="微软雅黑"/>
                <w:sz w:val="21"/>
                <w:szCs w:val="21"/>
              </w:rPr>
              <w:pPrChange w:id="2664" w:author="asd" w:date="2020-08-27T14:11:00Z">
                <w:pPr>
                  <w:pStyle w:val="7"/>
                </w:pPr>
              </w:pPrChange>
            </w:pPr>
            <w:ins w:id="2667" w:author="lenovo" w:date="2019-07-19T16:38:00Z">
              <w:del w:id="2668" w:author="asd" w:date="2020-08-27T14:11:00Z">
                <w:r>
                  <w:rPr>
                    <w:rFonts w:ascii="微软雅黑" w:hAnsi="微软雅黑"/>
                    <w:sz w:val="21"/>
                    <w:szCs w:val="21"/>
                  </w:rPr>
                  <w:delText>8字符</w:delText>
                </w:r>
              </w:del>
            </w:ins>
          </w:p>
        </w:tc>
        <w:tc>
          <w:tcPr>
            <w:tcW w:w="1106" w:type="dxa"/>
          </w:tcPr>
          <w:p>
            <w:pPr>
              <w:pStyle w:val="3"/>
              <w:numPr>
                <w:ilvl w:val="0"/>
                <w:numId w:val="0"/>
              </w:numPr>
              <w:ind w:left="425"/>
              <w:rPr>
                <w:ins w:id="2670" w:author="lenovo" w:date="2019-07-19T16:38:00Z"/>
                <w:del w:id="2671" w:author="asd" w:date="2020-08-27T14:11:00Z"/>
                <w:rFonts w:ascii="微软雅黑" w:hAnsi="微软雅黑"/>
                <w:sz w:val="21"/>
                <w:szCs w:val="21"/>
              </w:rPr>
              <w:pPrChange w:id="2669" w:author="asd" w:date="2020-08-27T14:11:00Z">
                <w:pPr>
                  <w:pStyle w:val="7"/>
                </w:pPr>
              </w:pPrChange>
            </w:pPr>
            <w:ins w:id="2672" w:author="lenovo" w:date="2019-07-19T16:38:00Z">
              <w:del w:id="2673" w:author="asd" w:date="2020-08-27T14:11:00Z">
                <w:r>
                  <w:rPr>
                    <w:rFonts w:hint="eastAsia" w:ascii="微软雅黑" w:hAnsi="微软雅黑"/>
                    <w:sz w:val="21"/>
                    <w:szCs w:val="21"/>
                  </w:rPr>
                  <w:delText>是</w:delText>
                </w:r>
              </w:del>
            </w:ins>
          </w:p>
        </w:tc>
      </w:tr>
    </w:tbl>
    <w:p>
      <w:pPr>
        <w:pStyle w:val="3"/>
        <w:numPr>
          <w:ilvl w:val="0"/>
          <w:numId w:val="0"/>
        </w:numPr>
        <w:ind w:left="1134"/>
        <w:rPr>
          <w:ins w:id="2674" w:author="asd" w:date="2020-09-01T15:57:00Z"/>
          <w:rFonts w:ascii="微软雅黑" w:hAnsi="微软雅黑"/>
        </w:rPr>
      </w:pPr>
      <w:ins w:id="2675" w:author="asd" w:date="2020-09-01T15:57:00Z">
        <w:r>
          <w:rPr>
            <w:rFonts w:hint="eastAsia" w:ascii="微软雅黑" w:hAnsi="微软雅黑"/>
            <w:sz w:val="21"/>
            <w:szCs w:val="21"/>
          </w:rPr>
          <w:t>2.</w:t>
        </w:r>
      </w:ins>
      <w:ins w:id="2676" w:author="asd" w:date="2020-09-01T16:01:00Z">
        <w:r>
          <w:rPr>
            <w:rFonts w:ascii="微软雅黑" w:hAnsi="微软雅黑"/>
            <w:sz w:val="21"/>
            <w:szCs w:val="21"/>
          </w:rPr>
          <w:t>6</w:t>
        </w:r>
      </w:ins>
      <w:ins w:id="2677" w:author="lifei" w:date="2020-09-03T15:13:20Z">
        <w:r>
          <w:rPr>
            <w:rFonts w:hint="eastAsia" w:ascii="微软雅黑" w:hAnsi="微软雅黑"/>
            <w:sz w:val="21"/>
            <w:szCs w:val="21"/>
            <w:lang w:val="en-US" w:eastAsia="zh-CN"/>
          </w:rPr>
          <w:t>物料</w:t>
        </w:r>
      </w:ins>
      <w:ins w:id="2678" w:author="lifei" w:date="2020-09-03T15:13:21Z">
        <w:r>
          <w:rPr>
            <w:rFonts w:hint="eastAsia" w:ascii="微软雅黑" w:hAnsi="微软雅黑"/>
            <w:sz w:val="21"/>
            <w:szCs w:val="21"/>
            <w:lang w:val="en-US" w:eastAsia="zh-CN"/>
          </w:rPr>
          <w:t>信息</w:t>
        </w:r>
      </w:ins>
      <w:ins w:id="2679" w:author="lifei" w:date="2020-09-03T15:13:23Z">
        <w:r>
          <w:rPr>
            <w:rFonts w:hint="eastAsia" w:ascii="微软雅黑" w:hAnsi="微软雅黑"/>
            <w:sz w:val="21"/>
            <w:szCs w:val="21"/>
            <w:lang w:val="en-US" w:eastAsia="zh-CN"/>
          </w:rPr>
          <w:t>下发</w:t>
        </w:r>
      </w:ins>
      <w:ins w:id="2680" w:author="lifei" w:date="2020-09-03T15:13:27Z">
        <w:r>
          <w:rPr>
            <w:rFonts w:hint="eastAsia" w:ascii="微软雅黑" w:hAnsi="微软雅黑"/>
            <w:sz w:val="21"/>
            <w:szCs w:val="21"/>
            <w:lang w:val="en-US" w:eastAsia="zh-CN"/>
          </w:rPr>
          <w:t>WMS</w:t>
        </w:r>
      </w:ins>
      <w:ins w:id="2681" w:author="asd" w:date="2020-09-01T15:58:00Z">
        <w:del w:id="2682" w:author="lifei" w:date="2020-09-03T15:13:16Z">
          <w:r>
            <w:rPr>
              <w:rFonts w:hint="eastAsia" w:ascii="微软雅黑" w:hAnsi="微软雅黑"/>
              <w:sz w:val="21"/>
              <w:szCs w:val="21"/>
            </w:rPr>
            <w:delText>获取W</w:delText>
          </w:r>
        </w:del>
      </w:ins>
      <w:ins w:id="2683" w:author="asd" w:date="2020-09-01T15:58:00Z">
        <w:del w:id="2684" w:author="lifei" w:date="2020-09-03T15:13:16Z">
          <w:r>
            <w:rPr>
              <w:rFonts w:ascii="微软雅黑" w:hAnsi="微软雅黑"/>
              <w:sz w:val="21"/>
              <w:szCs w:val="21"/>
            </w:rPr>
            <w:delText>MS</w:delText>
          </w:r>
        </w:del>
      </w:ins>
      <w:ins w:id="2685" w:author="asd" w:date="2020-09-01T15:58:00Z">
        <w:del w:id="2686" w:author="lifei" w:date="2020-09-03T15:13:16Z">
          <w:r>
            <w:rPr>
              <w:rFonts w:hint="eastAsia" w:ascii="微软雅黑" w:hAnsi="微软雅黑"/>
              <w:sz w:val="21"/>
              <w:szCs w:val="21"/>
            </w:rPr>
            <w:delText>投料明细</w:delText>
          </w:r>
        </w:del>
      </w:ins>
      <w:ins w:id="2687" w:author="asd" w:date="2020-09-01T15:57:00Z">
        <w:del w:id="2688" w:author="lifei" w:date="2020-09-03T15:13:16Z">
          <w:r>
            <w:rPr>
              <w:rFonts w:hint="eastAsia" w:ascii="微软雅黑" w:hAnsi="微软雅黑"/>
              <w:sz w:val="21"/>
              <w:szCs w:val="21"/>
            </w:rPr>
            <w:delText>接口</w:delText>
          </w:r>
        </w:del>
      </w:ins>
    </w:p>
    <w:tbl>
      <w:tblPr>
        <w:tblStyle w:val="16"/>
        <w:tblW w:w="840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69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ins w:id="2689" w:author="asd" w:date="2020-09-01T15:57:00Z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690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691" w:author="asd" w:date="2020-09-01T15:57:00Z">
              <w:r>
                <w:rPr>
                  <w:rFonts w:ascii="微软雅黑" w:hAnsi="微软雅黑" w:eastAsia="微软雅黑"/>
                  <w:sz w:val="21"/>
                  <w:szCs w:val="21"/>
                </w:rPr>
                <w:t>URL</w:t>
              </w:r>
            </w:ins>
          </w:p>
        </w:tc>
        <w:tc>
          <w:tcPr>
            <w:tcW w:w="6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692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693" w:author="lifei" w:date="2020-09-03T15:13:45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http://192.168.</w:t>
              </w:r>
            </w:ins>
            <w:ins w:id="2694" w:author="lifei" w:date="2020-09-03T15:13:45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20</w:t>
              </w:r>
            </w:ins>
            <w:ins w:id="2695" w:author="lifei" w:date="2020-09-03T15:13:45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.</w:t>
              </w:r>
            </w:ins>
            <w:ins w:id="2696" w:author="lifei" w:date="2020-09-03T15:13:45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55</w:t>
              </w:r>
            </w:ins>
            <w:ins w:id="2697" w:author="lifei" w:date="2020-09-03T15:13:45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:8090/api/WbeApi/</w:t>
              </w:r>
            </w:ins>
            <w:ins w:id="2698" w:author="lifei" w:date="2020-09-03T15:14:03Z">
              <w:r>
                <w:rPr>
                  <w:rFonts w:hint="eastAsia" w:ascii="新宋体" w:hAnsi="新宋体" w:eastAsia="新宋体"/>
                  <w:color w:val="000000"/>
                  <w:sz w:val="19"/>
                </w:rPr>
                <w:t>RecvMaterialInfon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2699" w:author="asd" w:date="2020-09-01T15:57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700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01" w:author="asd" w:date="2020-09-01T15:5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接口名称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702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03" w:author="lifei" w:date="2020-09-03T15:14:00Z">
              <w:r>
                <w:rPr>
                  <w:rFonts w:hint="eastAsia" w:ascii="新宋体" w:hAnsi="新宋体" w:eastAsia="新宋体"/>
                  <w:color w:val="000000"/>
                  <w:sz w:val="19"/>
                </w:rPr>
                <w:t>RecvMaterialInfon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2704" w:author="asd" w:date="2020-09-01T15:57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705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06" w:author="asd" w:date="2020-09-01T15:57:00Z">
              <w:r>
                <w:rPr>
                  <w:rFonts w:ascii="微软雅黑" w:hAnsi="微软雅黑" w:eastAsia="微软雅黑"/>
                  <w:sz w:val="21"/>
                  <w:szCs w:val="21"/>
                </w:rPr>
                <w:t>请求格式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707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08" w:author="lifei" w:date="2020-09-03T15:14:12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Pos</w:t>
              </w:r>
            </w:ins>
            <w:ins w:id="2709" w:author="lifei" w:date="2020-09-03T15:14:13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t</w:t>
              </w:r>
            </w:ins>
            <w:ins w:id="2710" w:author="asd" w:date="2020-09-01T15:57:00Z">
              <w:del w:id="2711" w:author="lifei" w:date="2020-09-03T15:14:11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h</w:delText>
                </w:r>
              </w:del>
            </w:ins>
            <w:ins w:id="2712" w:author="asd" w:date="2020-09-01T15:57:00Z">
              <w:del w:id="2713" w:author="lifei" w:date="2020-09-03T15:14:10Z">
                <w:r>
                  <w:rPr>
                    <w:rFonts w:ascii="微软雅黑" w:hAnsi="微软雅黑" w:eastAsia="微软雅黑"/>
                    <w:sz w:val="21"/>
                    <w:szCs w:val="21"/>
                  </w:rPr>
                  <w:delText>ttp://schemas.xmlsoap.org/soap/envelope/; charset=UTF-8</w:delText>
                </w:r>
              </w:del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2714" w:author="asd" w:date="2020-09-01T15:57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715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16" w:author="asd" w:date="2020-09-01T15:57:00Z">
              <w:r>
                <w:rPr>
                  <w:rFonts w:ascii="微软雅黑" w:hAnsi="微软雅黑" w:eastAsia="微软雅黑"/>
                  <w:sz w:val="21"/>
                  <w:szCs w:val="21"/>
                </w:rPr>
                <w:t>提供方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717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18" w:author="asd" w:date="2020-09-01T15:5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W</w:t>
              </w:r>
            </w:ins>
            <w:ins w:id="2719" w:author="asd" w:date="2020-09-01T15:57:00Z">
              <w:r>
                <w:rPr>
                  <w:rFonts w:ascii="微软雅黑" w:hAnsi="微软雅黑" w:eastAsia="微软雅黑"/>
                  <w:sz w:val="21"/>
                  <w:szCs w:val="21"/>
                </w:rPr>
                <w:t>MS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ins w:id="2720" w:author="asd" w:date="2020-09-01T15:57:00Z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721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22" w:author="asd" w:date="2020-09-01T15:5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调用方</w:t>
              </w:r>
            </w:ins>
          </w:p>
        </w:tc>
        <w:tc>
          <w:tcPr>
            <w:tcW w:w="69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ins w:id="2723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24" w:author="asd" w:date="2020-09-01T15:5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M</w:t>
              </w:r>
            </w:ins>
            <w:ins w:id="2725" w:author="asd" w:date="2020-09-01T15:57:00Z">
              <w:r>
                <w:rPr>
                  <w:rFonts w:ascii="微软雅黑" w:hAnsi="微软雅黑" w:eastAsia="微软雅黑"/>
                  <w:sz w:val="21"/>
                  <w:szCs w:val="21"/>
                </w:rPr>
                <w:t>ES</w:t>
              </w:r>
            </w:ins>
          </w:p>
        </w:tc>
      </w:tr>
    </w:tbl>
    <w:p>
      <w:pPr>
        <w:pStyle w:val="7"/>
        <w:rPr>
          <w:ins w:id="2726" w:author="asd" w:date="2020-09-01T15:57:00Z"/>
          <w:rFonts w:ascii="微软雅黑" w:hAnsi="微软雅黑" w:eastAsia="微软雅黑"/>
          <w:sz w:val="21"/>
          <w:szCs w:val="21"/>
        </w:rPr>
      </w:pPr>
      <w:ins w:id="2727" w:author="asd" w:date="2020-09-01T15:57:00Z">
        <w:r>
          <w:rPr>
            <w:rFonts w:hint="eastAsia" w:ascii="微软雅黑" w:hAnsi="微软雅黑" w:eastAsia="微软雅黑"/>
            <w:sz w:val="21"/>
            <w:szCs w:val="21"/>
          </w:rPr>
          <w:t>请求报文中的json</w:t>
        </w:r>
      </w:ins>
      <w:ins w:id="2728" w:author="asd" w:date="2020-09-01T15:57:00Z">
        <w:r>
          <w:rPr>
            <w:rFonts w:ascii="微软雅黑" w:hAnsi="微软雅黑" w:eastAsia="微软雅黑"/>
            <w:sz w:val="21"/>
            <w:szCs w:val="21"/>
          </w:rPr>
          <w:t>_</w:t>
        </w:r>
      </w:ins>
      <w:ins w:id="2729" w:author="asd" w:date="2020-09-01T15:57:00Z">
        <w:r>
          <w:rPr>
            <w:rFonts w:hint="eastAsia" w:ascii="微软雅黑" w:hAnsi="微软雅黑" w:eastAsia="微软雅黑"/>
            <w:sz w:val="21"/>
            <w:szCs w:val="21"/>
          </w:rPr>
          <w:t>data字段说明:</w:t>
        </w:r>
      </w:ins>
    </w:p>
    <w:p>
      <w:pPr>
        <w:rPr>
          <w:ins w:id="2730" w:author="asd" w:date="2020-09-01T15:57:00Z"/>
          <w:rFonts w:ascii="微软雅黑" w:hAnsi="微软雅黑" w:eastAsia="微软雅黑"/>
        </w:rPr>
      </w:pPr>
    </w:p>
    <w:tbl>
      <w:tblPr>
        <w:tblStyle w:val="17"/>
        <w:tblW w:w="84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871"/>
        <w:gridCol w:w="2364"/>
        <w:gridCol w:w="1625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ins w:id="2731" w:author="asd" w:date="2020-09-01T15:57:00Z"/>
        </w:trPr>
        <w:tc>
          <w:tcPr>
            <w:tcW w:w="1464" w:type="dxa"/>
            <w:shd w:val="clear" w:color="auto" w:fill="0070C0"/>
          </w:tcPr>
          <w:p>
            <w:pPr>
              <w:pStyle w:val="7"/>
              <w:rPr>
                <w:ins w:id="2732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33" w:author="asd" w:date="2020-09-01T15:5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参数名</w:t>
              </w:r>
            </w:ins>
          </w:p>
        </w:tc>
        <w:tc>
          <w:tcPr>
            <w:tcW w:w="1871" w:type="dxa"/>
            <w:shd w:val="clear" w:color="auto" w:fill="0070C0"/>
          </w:tcPr>
          <w:p>
            <w:pPr>
              <w:pStyle w:val="7"/>
              <w:rPr>
                <w:ins w:id="2734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35" w:author="asd" w:date="2020-09-01T15:5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含义</w:t>
              </w:r>
            </w:ins>
          </w:p>
        </w:tc>
        <w:tc>
          <w:tcPr>
            <w:tcW w:w="2364" w:type="dxa"/>
            <w:shd w:val="clear" w:color="auto" w:fill="0070C0"/>
          </w:tcPr>
          <w:p>
            <w:pPr>
              <w:pStyle w:val="7"/>
              <w:rPr>
                <w:ins w:id="2736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37" w:author="asd" w:date="2020-09-01T15:5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说明</w:t>
              </w:r>
            </w:ins>
          </w:p>
        </w:tc>
        <w:tc>
          <w:tcPr>
            <w:tcW w:w="1625" w:type="dxa"/>
            <w:shd w:val="clear" w:color="auto" w:fill="0070C0"/>
          </w:tcPr>
          <w:p>
            <w:pPr>
              <w:pStyle w:val="7"/>
              <w:rPr>
                <w:ins w:id="2738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39" w:author="asd" w:date="2020-09-01T15:5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长度</w:t>
              </w:r>
            </w:ins>
          </w:p>
        </w:tc>
        <w:tc>
          <w:tcPr>
            <w:tcW w:w="1106" w:type="dxa"/>
            <w:shd w:val="clear" w:color="auto" w:fill="0070C0"/>
          </w:tcPr>
          <w:p>
            <w:pPr>
              <w:pStyle w:val="7"/>
              <w:rPr>
                <w:ins w:id="2740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41" w:author="asd" w:date="2020-09-01T15:5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ins w:id="2742" w:author="asd" w:date="2020-09-01T15:57:00Z"/>
        </w:trPr>
        <w:tc>
          <w:tcPr>
            <w:tcW w:w="1464" w:type="dxa"/>
            <w:vAlign w:val="top"/>
          </w:tcPr>
          <w:p>
            <w:pPr>
              <w:pStyle w:val="7"/>
              <w:rPr>
                <w:ins w:id="2743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44" w:author="lifei" w:date="2020-09-03T15:16:49Z">
              <w:r>
                <w:rPr>
                  <w:rFonts w:hint="eastAsia" w:ascii="宋体" w:hAnsi="宋体" w:eastAsia="宋体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material</w:t>
              </w:r>
            </w:ins>
            <w:ins w:id="2745" w:author="lifei" w:date="2020-09-03T15:16:54Z">
              <w:r>
                <w:rPr>
                  <w:rFonts w:hint="eastAsia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code</w:t>
              </w:r>
            </w:ins>
            <w:del w:id="2746" w:author="lifei" w:date="2020-09-03T15:16:51Z">
              <w:r>
                <w:rPr>
                  <w:rFonts w:ascii="微软雅黑" w:hAnsi="微软雅黑" w:eastAsia="微软雅黑"/>
                  <w:sz w:val="21"/>
                  <w:szCs w:val="21"/>
                </w:rPr>
                <w:delText>BrandCode</w:delText>
              </w:r>
            </w:del>
          </w:p>
        </w:tc>
        <w:tc>
          <w:tcPr>
            <w:tcW w:w="1871" w:type="dxa"/>
            <w:vAlign w:val="top"/>
          </w:tcPr>
          <w:p>
            <w:pPr>
              <w:pStyle w:val="7"/>
              <w:rPr>
                <w:ins w:id="2747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48" w:author="lifei" w:date="2020-09-03T15:17:12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物料</w:t>
              </w:r>
            </w:ins>
            <w:del w:id="2749" w:author="lifei" w:date="2020-09-03T15:17:09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delText>产品</w:delText>
              </w:r>
            </w:del>
            <w:r>
              <w:rPr>
                <w:rFonts w:hint="eastAsia" w:ascii="微软雅黑" w:hAnsi="微软雅黑" w:eastAsia="微软雅黑"/>
                <w:sz w:val="21"/>
                <w:szCs w:val="21"/>
              </w:rPr>
              <w:t>编号</w:t>
            </w:r>
          </w:p>
        </w:tc>
        <w:tc>
          <w:tcPr>
            <w:tcW w:w="2364" w:type="dxa"/>
            <w:vAlign w:val="top"/>
          </w:tcPr>
          <w:p>
            <w:pPr>
              <w:pStyle w:val="7"/>
              <w:rPr>
                <w:ins w:id="2750" w:author="asd" w:date="2020-09-01T15:57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25" w:type="dxa"/>
            <w:vAlign w:val="top"/>
          </w:tcPr>
          <w:p>
            <w:pPr>
              <w:pStyle w:val="7"/>
              <w:rPr>
                <w:ins w:id="2751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字符</w:t>
            </w:r>
          </w:p>
        </w:tc>
        <w:tc>
          <w:tcPr>
            <w:tcW w:w="1106" w:type="dxa"/>
            <w:vAlign w:val="top"/>
          </w:tcPr>
          <w:p>
            <w:pPr>
              <w:pStyle w:val="7"/>
              <w:rPr>
                <w:ins w:id="2752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ins w:id="2753" w:author="lifei" w:date="2020-09-03T15:14:37Z"/>
        </w:trPr>
        <w:tc>
          <w:tcPr>
            <w:tcW w:w="1464" w:type="dxa"/>
            <w:vAlign w:val="top"/>
          </w:tcPr>
          <w:p>
            <w:pPr>
              <w:pStyle w:val="7"/>
              <w:rPr>
                <w:ins w:id="2754" w:author="lifei" w:date="2020-09-03T15:14:37Z"/>
                <w:rFonts w:ascii="微软雅黑" w:hAnsi="微软雅黑" w:eastAsia="微软雅黑" w:cs="宋体"/>
                <w:sz w:val="21"/>
                <w:szCs w:val="21"/>
                <w:lang w:val="en-US" w:eastAsia="zh-CN" w:bidi="ar-SA"/>
              </w:rPr>
            </w:pPr>
            <w:ins w:id="2755" w:author="lifei" w:date="2020-09-03T15:16:48Z">
              <w:r>
                <w:rPr>
                  <w:rFonts w:hint="eastAsia" w:ascii="宋体" w:hAnsi="宋体" w:eastAsia="宋体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material</w:t>
              </w:r>
            </w:ins>
            <w:ins w:id="2756" w:author="lifei" w:date="2020-09-03T15:16:58Z">
              <w:r>
                <w:rPr>
                  <w:rFonts w:hint="eastAsia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</w:t>
              </w:r>
            </w:ins>
            <w:ins w:id="2757" w:author="lifei" w:date="2020-09-03T15:16:59Z">
              <w:r>
                <w:rPr>
                  <w:rFonts w:hint="eastAsia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ame</w:t>
              </w:r>
            </w:ins>
            <w:del w:id="2758" w:author="lifei" w:date="2020-09-03T15:16:48Z">
              <w:r>
                <w:rPr>
                  <w:rFonts w:ascii="微软雅黑" w:hAnsi="微软雅黑" w:eastAsia="微软雅黑"/>
                  <w:sz w:val="21"/>
                  <w:szCs w:val="21"/>
                </w:rPr>
                <w:delText>BrandName</w:delText>
              </w:r>
            </w:del>
          </w:p>
        </w:tc>
        <w:tc>
          <w:tcPr>
            <w:tcW w:w="1871" w:type="dxa"/>
            <w:vAlign w:val="top"/>
          </w:tcPr>
          <w:p>
            <w:pPr>
              <w:pStyle w:val="7"/>
              <w:rPr>
                <w:ins w:id="2759" w:author="lifei" w:date="2020-09-03T15:14:37Z"/>
                <w:rFonts w:hint="eastAsia" w:ascii="微软雅黑" w:hAnsi="微软雅黑" w:eastAsia="微软雅黑" w:cs="宋体"/>
                <w:sz w:val="21"/>
                <w:szCs w:val="21"/>
                <w:lang w:val="en-US" w:eastAsia="zh-CN" w:bidi="ar-SA"/>
              </w:rPr>
            </w:pPr>
            <w:del w:id="2760" w:author="lifei" w:date="2020-09-03T15:17:03Z">
              <w:r>
                <w:rPr>
                  <w:rFonts w:hint="default" w:ascii="微软雅黑" w:hAnsi="微软雅黑" w:eastAsia="微软雅黑"/>
                  <w:sz w:val="21"/>
                  <w:szCs w:val="21"/>
                  <w:lang w:val="en-US"/>
                </w:rPr>
                <w:delText>产品</w:delText>
              </w:r>
            </w:del>
            <w:ins w:id="2761" w:author="lifei" w:date="2020-09-03T15:17:06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物料</w:t>
              </w:r>
            </w:ins>
            <w:r>
              <w:rPr>
                <w:rFonts w:hint="eastAsia" w:ascii="微软雅黑" w:hAnsi="微软雅黑" w:eastAsia="微软雅黑"/>
                <w:sz w:val="21"/>
                <w:szCs w:val="21"/>
              </w:rPr>
              <w:t>名称</w:t>
            </w:r>
          </w:p>
        </w:tc>
        <w:tc>
          <w:tcPr>
            <w:tcW w:w="2364" w:type="dxa"/>
            <w:vAlign w:val="top"/>
          </w:tcPr>
          <w:p>
            <w:pPr>
              <w:pStyle w:val="7"/>
              <w:rPr>
                <w:ins w:id="2762" w:author="lifei" w:date="2020-09-03T15:14:37Z"/>
                <w:rFonts w:ascii="微软雅黑" w:hAnsi="微软雅黑" w:eastAsia="微软雅黑" w:cs="宋体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625" w:type="dxa"/>
            <w:vAlign w:val="top"/>
          </w:tcPr>
          <w:p>
            <w:pPr>
              <w:pStyle w:val="7"/>
              <w:rPr>
                <w:ins w:id="2763" w:author="lifei" w:date="2020-09-03T15:14:37Z"/>
                <w:rFonts w:hint="eastAsia" w:ascii="微软雅黑" w:hAnsi="微软雅黑" w:eastAsia="微软雅黑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字符</w:t>
            </w:r>
          </w:p>
        </w:tc>
        <w:tc>
          <w:tcPr>
            <w:tcW w:w="1106" w:type="dxa"/>
            <w:vAlign w:val="top"/>
          </w:tcPr>
          <w:p>
            <w:pPr>
              <w:pStyle w:val="7"/>
              <w:rPr>
                <w:ins w:id="2764" w:author="lifei" w:date="2020-09-03T15:14:37Z"/>
                <w:rFonts w:hint="eastAsia" w:ascii="微软雅黑" w:hAnsi="微软雅黑" w:eastAsia="微软雅黑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765" w:author="lifei" w:date="2020-09-03T15:15:48Z"/>
        </w:trPr>
        <w:tc>
          <w:tcPr>
            <w:tcW w:w="14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ins w:id="2766" w:author="lifei" w:date="2020-09-03T15:15:48Z"/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materialtype</w:t>
            </w:r>
          </w:p>
        </w:tc>
        <w:tc>
          <w:tcPr>
            <w:tcW w:w="18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ins w:id="2767" w:author="lifei" w:date="2020-09-03T15:15:48Z"/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物料类型</w:t>
            </w:r>
          </w:p>
        </w:tc>
        <w:tc>
          <w:tcPr>
            <w:tcW w:w="2364" w:type="dxa"/>
            <w:vAlign w:val="center"/>
          </w:tcPr>
          <w:p>
            <w:pPr>
              <w:jc w:val="right"/>
              <w:rPr>
                <w:ins w:id="2768" w:author="lifei" w:date="2020-09-03T15:15:48Z"/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ins w:id="2769" w:author="lifei" w:date="2020-09-03T15:15:48Z"/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ins w:id="2770" w:author="lifei" w:date="2020-09-03T15:16:02Z">
              <w:r>
                <w:rPr>
                  <w:rFonts w:hint="eastAsia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32</w:t>
              </w:r>
            </w:ins>
            <w:ins w:id="2771" w:author="lifei" w:date="2020-09-03T15:16:05Z">
              <w:r>
                <w:rPr>
                  <w:rFonts w:hint="eastAsia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字符</w:t>
              </w:r>
            </w:ins>
          </w:p>
        </w:tc>
        <w:tc>
          <w:tcPr>
            <w:tcW w:w="1106" w:type="dxa"/>
            <w:vAlign w:val="center"/>
          </w:tcPr>
          <w:p>
            <w:pPr>
              <w:jc w:val="left"/>
              <w:rPr>
                <w:ins w:id="2772" w:author="lifei" w:date="2020-09-03T15:15:48Z"/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ins w:id="2773" w:author="lifei" w:date="2020-09-03T15:16:08Z">
              <w:r>
                <w:rPr>
                  <w:rFonts w:hint="eastAsia" w:ascii="宋体" w:hAnsi="宋体" w:eastAsia="宋体" w:cs="宋体"/>
                  <w:i w:val="0"/>
                  <w:color w:val="000000"/>
                  <w:sz w:val="20"/>
                  <w:szCs w:val="20"/>
                  <w:u w:val="none"/>
                  <w:lang w:val="en-US" w:eastAsia="zh-CN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ins w:id="2774" w:author="lifei" w:date="2020-09-03T15:14:50Z"/>
        </w:trPr>
        <w:tc>
          <w:tcPr>
            <w:tcW w:w="1464" w:type="dxa"/>
            <w:vAlign w:val="top"/>
          </w:tcPr>
          <w:p>
            <w:pPr>
              <w:pStyle w:val="7"/>
              <w:rPr>
                <w:ins w:id="2775" w:author="lifei" w:date="2020-09-03T15:14:50Z"/>
                <w:rFonts w:ascii="微软雅黑" w:hAnsi="微软雅黑" w:eastAsia="微软雅黑" w:cs="宋体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Unit</w:t>
            </w:r>
          </w:p>
        </w:tc>
        <w:tc>
          <w:tcPr>
            <w:tcW w:w="1871" w:type="dxa"/>
            <w:vAlign w:val="top"/>
          </w:tcPr>
          <w:p>
            <w:pPr>
              <w:pStyle w:val="7"/>
              <w:rPr>
                <w:ins w:id="2776" w:author="lifei" w:date="2020-09-03T15:14:50Z"/>
                <w:rFonts w:hint="eastAsia" w:ascii="微软雅黑" w:hAnsi="微软雅黑" w:eastAsia="微软雅黑" w:cs="宋体"/>
                <w:sz w:val="21"/>
                <w:szCs w:val="21"/>
                <w:lang w:val="en-US" w:eastAsia="zh-CN" w:bidi="ar-SA"/>
              </w:rPr>
            </w:pPr>
            <w:ins w:id="2777" w:author="lifei" w:date="2020-09-03T15:15:18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计量</w:t>
              </w:r>
            </w:ins>
            <w:r>
              <w:rPr>
                <w:rFonts w:hint="eastAsia" w:ascii="微软雅黑" w:hAnsi="微软雅黑" w:eastAsia="微软雅黑"/>
                <w:sz w:val="21"/>
                <w:szCs w:val="21"/>
              </w:rPr>
              <w:t>单位</w:t>
            </w:r>
          </w:p>
        </w:tc>
        <w:tc>
          <w:tcPr>
            <w:tcW w:w="2364" w:type="dxa"/>
            <w:vAlign w:val="top"/>
          </w:tcPr>
          <w:p>
            <w:pPr>
              <w:pStyle w:val="7"/>
              <w:rPr>
                <w:ins w:id="2778" w:author="lifei" w:date="2020-09-03T15:14:50Z"/>
                <w:rFonts w:ascii="微软雅黑" w:hAnsi="微软雅黑" w:eastAsia="微软雅黑" w:cs="宋体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625" w:type="dxa"/>
            <w:vAlign w:val="top"/>
          </w:tcPr>
          <w:p>
            <w:pPr>
              <w:pStyle w:val="7"/>
              <w:rPr>
                <w:ins w:id="2779" w:author="lifei" w:date="2020-09-03T15:14:50Z"/>
                <w:rFonts w:hint="eastAsia" w:ascii="微软雅黑" w:hAnsi="微软雅黑" w:eastAsia="微软雅黑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字符</w:t>
            </w:r>
          </w:p>
        </w:tc>
        <w:tc>
          <w:tcPr>
            <w:tcW w:w="1106" w:type="dxa"/>
            <w:vAlign w:val="top"/>
          </w:tcPr>
          <w:p>
            <w:pPr>
              <w:pStyle w:val="7"/>
              <w:rPr>
                <w:ins w:id="2780" w:author="lifei" w:date="2020-09-03T15:14:50Z"/>
                <w:rFonts w:hint="eastAsia" w:ascii="微软雅黑" w:hAnsi="微软雅黑" w:eastAsia="微软雅黑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ins w:id="2781" w:author="lifei" w:date="2020-09-03T15:18:03Z"/>
        </w:trPr>
        <w:tc>
          <w:tcPr>
            <w:tcW w:w="14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ins w:id="2782" w:author="lifei" w:date="2020-09-03T15:18:03Z"/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specification</w:t>
            </w:r>
          </w:p>
        </w:tc>
        <w:tc>
          <w:tcPr>
            <w:tcW w:w="18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ins w:id="2783" w:author="lifei" w:date="2020-09-03T15:18:03Z"/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物料规格</w:t>
            </w:r>
          </w:p>
        </w:tc>
        <w:tc>
          <w:tcPr>
            <w:tcW w:w="2364" w:type="dxa"/>
            <w:vAlign w:val="center"/>
          </w:tcPr>
          <w:p>
            <w:pPr>
              <w:jc w:val="right"/>
              <w:rPr>
                <w:ins w:id="2784" w:author="lifei" w:date="2020-09-03T15:18:03Z"/>
                <w:rFonts w:ascii="微软雅黑" w:hAnsi="微软雅黑" w:eastAsia="微软雅黑" w:cs="宋体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625" w:type="dxa"/>
            <w:vAlign w:val="center"/>
          </w:tcPr>
          <w:p>
            <w:pPr>
              <w:jc w:val="left"/>
              <w:rPr>
                <w:ins w:id="2785" w:author="lifei" w:date="2020-09-03T15:18:03Z"/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ins w:id="2786" w:author="lifei" w:date="2020-09-03T15:18:24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3</w:t>
              </w:r>
            </w:ins>
            <w:ins w:id="2787" w:author="lifei" w:date="2020-09-03T15:18:25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2</w:t>
              </w:r>
            </w:ins>
            <w:ins w:id="2788" w:author="lifei" w:date="2020-09-03T15:18:27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字符</w:t>
              </w:r>
            </w:ins>
          </w:p>
        </w:tc>
        <w:tc>
          <w:tcPr>
            <w:tcW w:w="11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ins w:id="2789" w:author="lifei" w:date="2020-09-03T15:18:03Z"/>
                <w:rFonts w:hint="eastAsia" w:ascii="微软雅黑" w:hAnsi="微软雅黑" w:eastAsia="微软雅黑"/>
                <w:sz w:val="21"/>
                <w:szCs w:val="21"/>
              </w:rPr>
            </w:pPr>
            <w:ins w:id="2790" w:author="lifei" w:date="2020-09-03T15:18:22Z">
              <w:r>
                <w:rPr>
                  <w:rFonts w:hint="eastAsia" w:ascii="微软雅黑" w:hAnsi="微软雅黑" w:eastAsia="微软雅黑" w:cs="微软雅黑"/>
                  <w:i w:val="0"/>
                  <w:color w:val="000000"/>
                  <w:kern w:val="0"/>
                  <w:sz w:val="15"/>
                  <w:szCs w:val="15"/>
                  <w:u w:val="none"/>
                  <w:lang w:val="en-US" w:eastAsia="zh-CN" w:bidi="ar"/>
                </w:rPr>
                <w:t>否</w:t>
              </w:r>
            </w:ins>
            <w:del w:id="2791" w:author="lifei" w:date="2020-09-03T15:18:14Z">
              <w:r>
                <w:rPr>
                  <w:rFonts w:hint="eastAsia" w:ascii="微软雅黑" w:hAnsi="微软雅黑" w:eastAsia="微软雅黑" w:cs="微软雅黑"/>
                  <w:i w:val="0"/>
                  <w:color w:val="000000"/>
                  <w:kern w:val="0"/>
                  <w:sz w:val="15"/>
                  <w:szCs w:val="15"/>
                  <w:u w:val="none"/>
                  <w:lang w:val="en-US" w:eastAsia="zh-CN" w:bidi="ar"/>
                </w:rPr>
                <w:delText>specification</w:delText>
              </w:r>
            </w:del>
          </w:p>
        </w:tc>
      </w:tr>
    </w:tbl>
    <w:p>
      <w:pPr>
        <w:pStyle w:val="7"/>
        <w:rPr>
          <w:ins w:id="2792" w:author="asd" w:date="2020-09-01T15:57:00Z"/>
          <w:rFonts w:ascii="微软雅黑" w:hAnsi="微软雅黑" w:eastAsia="微软雅黑"/>
          <w:sz w:val="21"/>
          <w:szCs w:val="21"/>
        </w:rPr>
      </w:pPr>
      <w:ins w:id="2793" w:author="asd" w:date="2020-09-01T15:57:00Z">
        <w:r>
          <w:rPr>
            <w:rFonts w:hint="eastAsia" w:ascii="微软雅黑" w:hAnsi="微软雅黑" w:eastAsia="微软雅黑"/>
            <w:sz w:val="21"/>
            <w:szCs w:val="21"/>
          </w:rPr>
          <w:t>响应报文中的data字段说明:</w:t>
        </w:r>
      </w:ins>
    </w:p>
    <w:tbl>
      <w:tblPr>
        <w:tblStyle w:val="17"/>
        <w:tblW w:w="84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706"/>
        <w:gridCol w:w="2425"/>
        <w:gridCol w:w="1304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ins w:id="2794" w:author="asd" w:date="2020-09-01T15:57:00Z"/>
        </w:trPr>
        <w:tc>
          <w:tcPr>
            <w:tcW w:w="1966" w:type="dxa"/>
            <w:shd w:val="clear" w:color="auto" w:fill="0070C0"/>
          </w:tcPr>
          <w:p>
            <w:pPr>
              <w:pStyle w:val="7"/>
              <w:rPr>
                <w:ins w:id="2795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96" w:author="asd" w:date="2020-09-01T15:5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参数名</w:t>
              </w:r>
            </w:ins>
          </w:p>
        </w:tc>
        <w:tc>
          <w:tcPr>
            <w:tcW w:w="1706" w:type="dxa"/>
            <w:shd w:val="clear" w:color="auto" w:fill="0070C0"/>
          </w:tcPr>
          <w:p>
            <w:pPr>
              <w:pStyle w:val="7"/>
              <w:rPr>
                <w:ins w:id="2797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798" w:author="asd" w:date="2020-09-01T15:5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含义</w:t>
              </w:r>
            </w:ins>
          </w:p>
        </w:tc>
        <w:tc>
          <w:tcPr>
            <w:tcW w:w="2425" w:type="dxa"/>
            <w:shd w:val="clear" w:color="auto" w:fill="0070C0"/>
          </w:tcPr>
          <w:p>
            <w:pPr>
              <w:pStyle w:val="7"/>
              <w:rPr>
                <w:ins w:id="2799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800" w:author="asd" w:date="2020-09-01T15:5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格式说明</w:t>
              </w:r>
            </w:ins>
          </w:p>
        </w:tc>
        <w:tc>
          <w:tcPr>
            <w:tcW w:w="1304" w:type="dxa"/>
            <w:shd w:val="clear" w:color="auto" w:fill="0070C0"/>
          </w:tcPr>
          <w:p>
            <w:pPr>
              <w:pStyle w:val="7"/>
              <w:rPr>
                <w:ins w:id="2801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802" w:author="asd" w:date="2020-09-01T15:5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长度</w:t>
              </w:r>
            </w:ins>
          </w:p>
        </w:tc>
        <w:tc>
          <w:tcPr>
            <w:tcW w:w="1029" w:type="dxa"/>
            <w:shd w:val="clear" w:color="auto" w:fill="0070C0"/>
          </w:tcPr>
          <w:p>
            <w:pPr>
              <w:pStyle w:val="7"/>
              <w:rPr>
                <w:ins w:id="2803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ins w:id="2804" w:author="asd" w:date="2020-09-01T15:57:00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805" w:author="asd" w:date="2020-09-01T15:57:00Z"/>
        </w:trPr>
        <w:tc>
          <w:tcPr>
            <w:tcW w:w="1966" w:type="dxa"/>
            <w:vAlign w:val="top"/>
          </w:tcPr>
          <w:p>
            <w:pPr>
              <w:pStyle w:val="7"/>
              <w:rPr>
                <w:ins w:id="2806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1706" w:type="dxa"/>
            <w:vAlign w:val="top"/>
          </w:tcPr>
          <w:p>
            <w:pPr>
              <w:pStyle w:val="7"/>
              <w:rPr>
                <w:ins w:id="2807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0成功/其他失败</w:t>
            </w:r>
          </w:p>
        </w:tc>
        <w:tc>
          <w:tcPr>
            <w:tcW w:w="2425" w:type="dxa"/>
            <w:vAlign w:val="top"/>
          </w:tcPr>
          <w:p>
            <w:pPr>
              <w:pStyle w:val="7"/>
              <w:rPr>
                <w:ins w:id="2808" w:author="asd" w:date="2020-09-01T15:57:00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304" w:type="dxa"/>
            <w:vAlign w:val="top"/>
          </w:tcPr>
          <w:p>
            <w:pPr>
              <w:pStyle w:val="7"/>
              <w:rPr>
                <w:ins w:id="2809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字符</w:t>
            </w:r>
          </w:p>
        </w:tc>
        <w:tc>
          <w:tcPr>
            <w:tcW w:w="1029" w:type="dxa"/>
            <w:vAlign w:val="top"/>
          </w:tcPr>
          <w:p>
            <w:pPr>
              <w:pStyle w:val="7"/>
              <w:rPr>
                <w:ins w:id="2810" w:author="asd" w:date="2020-09-01T15:57:00Z"/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811" w:author="lifei" w:date="2020-09-03T15:22:07Z"/>
        </w:trPr>
        <w:tc>
          <w:tcPr>
            <w:tcW w:w="1966" w:type="dxa"/>
            <w:vAlign w:val="top"/>
          </w:tcPr>
          <w:p>
            <w:pPr>
              <w:pStyle w:val="7"/>
              <w:rPr>
                <w:ins w:id="2812" w:author="lifei" w:date="2020-09-03T15:22:07Z"/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1706" w:type="dxa"/>
            <w:vAlign w:val="top"/>
          </w:tcPr>
          <w:p>
            <w:pPr>
              <w:pStyle w:val="7"/>
              <w:rPr>
                <w:ins w:id="2813" w:author="lifei" w:date="2020-09-03T15:22:07Z"/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错误消息</w:t>
            </w:r>
          </w:p>
        </w:tc>
        <w:tc>
          <w:tcPr>
            <w:tcW w:w="2425" w:type="dxa"/>
            <w:vAlign w:val="top"/>
          </w:tcPr>
          <w:p>
            <w:pPr>
              <w:pStyle w:val="7"/>
              <w:rPr>
                <w:ins w:id="2814" w:author="lifei" w:date="2020-09-03T15:22:07Z"/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304" w:type="dxa"/>
            <w:vAlign w:val="top"/>
          </w:tcPr>
          <w:p>
            <w:pPr>
              <w:pStyle w:val="7"/>
              <w:rPr>
                <w:ins w:id="2815" w:author="lifei" w:date="2020-09-03T15:22:07Z"/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29" w:type="dxa"/>
            <w:vAlign w:val="top"/>
          </w:tcPr>
          <w:p>
            <w:pPr>
              <w:pStyle w:val="7"/>
              <w:rPr>
                <w:ins w:id="2816" w:author="lifei" w:date="2020-09-03T15:22:07Z"/>
                <w:rFonts w:hint="eastAsia"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="425"/>
        <w:rPr>
          <w:ins w:id="2818" w:author="lenovo" w:date="2019-07-19T16:33:00Z"/>
          <w:rFonts w:ascii="微软雅黑" w:hAnsi="微软雅黑" w:cstheme="minorBidi"/>
          <w:kern w:val="2"/>
          <w:sz w:val="21"/>
        </w:rPr>
        <w:pPrChange w:id="2817" w:author="asd" w:date="2020-08-27T14:11:00Z">
          <w:pPr>
            <w:pStyle w:val="12"/>
            <w:tabs>
              <w:tab w:val="right" w:leader="dot" w:pos="8396"/>
            </w:tabs>
          </w:pPr>
        </w:pPrChange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7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iti SC Light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9"/>
      </w:rPr>
      <w:id w:val="1080951056"/>
    </w:sdtPr>
    <w:sdtEndPr>
      <w:rPr>
        <w:rStyle w:val="19"/>
      </w:rPr>
    </w:sdtEndPr>
    <w:sdtContent>
      <w:p>
        <w:pPr>
          <w:pStyle w:val="10"/>
          <w:framePr w:wrap="around" w:vAnchor="text" w:hAnchor="margin" w:xAlign="center" w:y="1"/>
          <w:rPr>
            <w:rStyle w:val="19"/>
          </w:rPr>
        </w:pPr>
        <w:r>
          <w:rPr>
            <w:rStyle w:val="19"/>
          </w:rPr>
          <w:fldChar w:fldCharType="begin"/>
        </w:r>
        <w:r>
          <w:rPr>
            <w:rStyle w:val="19"/>
          </w:rPr>
          <w:instrText xml:space="preserve"> PAGE </w:instrText>
        </w:r>
        <w:r>
          <w:rPr>
            <w:rStyle w:val="19"/>
          </w:rPr>
          <w:fldChar w:fldCharType="separate"/>
        </w:r>
        <w:r>
          <w:rPr>
            <w:rStyle w:val="19"/>
          </w:rPr>
          <w:t>3</w:t>
        </w:r>
        <w:r>
          <w:rPr>
            <w:rStyle w:val="19"/>
          </w:rPr>
          <w:fldChar w:fldCharType="end"/>
        </w:r>
      </w:p>
    </w:sdtContent>
  </w:sdt>
  <w:p>
    <w:pPr>
      <w:pStyle w:val="1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9"/>
      </w:rPr>
      <w:id w:val="897946569"/>
    </w:sdtPr>
    <w:sdtEndPr>
      <w:rPr>
        <w:rStyle w:val="19"/>
      </w:rPr>
    </w:sdtEndPr>
    <w:sdtContent>
      <w:p>
        <w:pPr>
          <w:pStyle w:val="10"/>
          <w:framePr w:wrap="around" w:vAnchor="text" w:hAnchor="margin" w:xAlign="center" w:y="1"/>
          <w:rPr>
            <w:rStyle w:val="19"/>
          </w:rPr>
        </w:pPr>
        <w:r>
          <w:rPr>
            <w:rStyle w:val="19"/>
          </w:rPr>
          <w:fldChar w:fldCharType="begin"/>
        </w:r>
        <w:r>
          <w:rPr>
            <w:rStyle w:val="19"/>
          </w:rPr>
          <w:instrText xml:space="preserve"> PAGE </w:instrText>
        </w:r>
        <w:r>
          <w:rPr>
            <w:rStyle w:val="19"/>
          </w:rPr>
          <w:fldChar w:fldCharType="end"/>
        </w:r>
      </w:p>
    </w:sdtContent>
  </w:sdt>
  <w:p>
    <w:pPr>
      <w:pStyle w:val="10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del w:id="0" w:author="asd" w:date="2019-07-19T10:11:00Z">
      <w:r>
        <w:rPr/>
        <w:delText>中融支付</w:delText>
      </w:r>
    </w:del>
    <w:ins w:id="1" w:author="asd" w:date="2019-07-19T10:11:00Z">
      <w:r>
        <w:rPr>
          <w:rFonts w:hint="eastAsia"/>
        </w:rPr>
        <w:t>MES</w:t>
      </w:r>
    </w:ins>
    <w:r>
      <w:rPr>
        <w:rFonts w:hint="eastAsia"/>
      </w:rP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A6203"/>
    <w:multiLevelType w:val="multilevel"/>
    <w:tmpl w:val="154A6203"/>
    <w:lvl w:ilvl="0" w:tentative="0">
      <w:start w:val="1"/>
      <w:numFmt w:val="decimal"/>
      <w:pStyle w:val="2"/>
      <w:suff w:val="nothing"/>
      <w:lvlText w:val="%1  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color w:val="000000"/>
        <w:sz w:val="36"/>
        <w:szCs w:val="36"/>
      </w:rPr>
    </w:lvl>
    <w:lvl w:ilvl="1" w:tentative="0">
      <w:start w:val="1"/>
      <w:numFmt w:val="decimal"/>
      <w:pStyle w:val="3"/>
      <w:suff w:val="nothing"/>
      <w:lvlText w:val="%1.%2  "/>
      <w:lvlJc w:val="left"/>
      <w:pPr>
        <w:ind w:left="1134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</w:rPr>
    </w:lvl>
    <w:lvl w:ilvl="2" w:tentative="0">
      <w:start w:val="1"/>
      <w:numFmt w:val="decimal"/>
      <w:pStyle w:val="4"/>
      <w:suff w:val="nothing"/>
      <w:lvlText w:val="%1.%2.%3  "/>
      <w:lvlJc w:val="left"/>
      <w:pPr>
        <w:ind w:left="0" w:firstLine="0"/>
      </w:pPr>
      <w:rPr>
        <w:rFonts w:hint="default" w:ascii="Arial" w:hAnsi="Arial" w:cs="Arial"/>
        <w:b w:val="0"/>
        <w:bCs w:val="0"/>
        <w:i w:val="0"/>
        <w:iCs w:val="0"/>
        <w:caps w:val="0"/>
        <w:strike w:val="0"/>
        <w:dstrike w:val="0"/>
        <w:color w:val="000000"/>
        <w:sz w:val="24"/>
        <w:szCs w:val="24"/>
      </w:rPr>
    </w:lvl>
    <w:lvl w:ilvl="3" w:tentative="0">
      <w:start w:val="1"/>
      <w:numFmt w:val="decimal"/>
      <w:pStyle w:val="5"/>
      <w:suff w:val="nothing"/>
      <w:lvlText w:val="%4. "/>
      <w:lvlJc w:val="left"/>
      <w:pPr>
        <w:ind w:left="1389" w:hanging="255"/>
      </w:pPr>
      <w:rPr>
        <w:rFonts w:hint="default" w:ascii="Arial" w:hAnsi="Arial" w:cs="Arial"/>
        <w:b w:val="0"/>
        <w:bCs w:val="0"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 w:tentative="0">
      <w:start w:val="1"/>
      <w:numFmt w:val="decimal"/>
      <w:pStyle w:val="35"/>
      <w:lvlText w:val="(%5)"/>
      <w:lvlJc w:val="left"/>
      <w:pPr>
        <w:tabs>
          <w:tab w:val="left" w:pos="1644"/>
        </w:tabs>
        <w:ind w:left="1644" w:hanging="510"/>
      </w:pPr>
      <w:rPr>
        <w:rFonts w:hint="eastAsia"/>
        <w:b w:val="0"/>
        <w:i w:val="0"/>
        <w:caps w:val="0"/>
        <w:strike w:val="0"/>
        <w:color w:val="000000"/>
      </w:rPr>
    </w:lvl>
    <w:lvl w:ilvl="5" w:tentative="0">
      <w:start w:val="1"/>
      <w:numFmt w:val="decimal"/>
      <w:lvlRestart w:val="1"/>
      <w:pStyle w:val="32"/>
      <w:suff w:val="space"/>
      <w:lvlText w:val="图%1-%6"/>
      <w:lvlJc w:val="left"/>
      <w:pPr>
        <w:ind w:left="1134" w:firstLine="0"/>
      </w:pPr>
      <w:rPr>
        <w:rFonts w:hint="default" w:ascii="Arial" w:hAnsi="Arial" w:eastAsia="黑体"/>
        <w:b w:val="0"/>
        <w:bCs w:val="0"/>
        <w:i w:val="0"/>
        <w:iCs w:val="0"/>
        <w:sz w:val="18"/>
        <w:szCs w:val="18"/>
        <w:u w:val="none"/>
      </w:rPr>
    </w:lvl>
    <w:lvl w:ilvl="6" w:tentative="0">
      <w:start w:val="1"/>
      <w:numFmt w:val="decimal"/>
      <w:lvlRestart w:val="1"/>
      <w:pStyle w:val="38"/>
      <w:suff w:val="space"/>
      <w:lvlText w:val="表%1-%7"/>
      <w:lvlJc w:val="left"/>
      <w:pPr>
        <w:ind w:left="3827" w:firstLine="0"/>
      </w:pPr>
      <w:rPr>
        <w:rFonts w:hint="default" w:ascii="Arial" w:hAnsi="Arial" w:eastAsia="黑体"/>
        <w:b w:val="0"/>
        <w:bCs w:val="0"/>
        <w:i w:val="0"/>
        <w:iCs w:val="0"/>
        <w:caps w:val="0"/>
        <w:strike w:val="0"/>
        <w:dstrike w:val="0"/>
        <w:color w:val="auto"/>
        <w:spacing w:val="0"/>
        <w:w w:val="100"/>
        <w:kern w:val="0"/>
        <w:position w:val="0"/>
        <w:sz w:val="18"/>
        <w:szCs w:val="18"/>
      </w:rPr>
    </w:lvl>
    <w:lvl w:ilvl="7" w:tentative="0">
      <w:start w:val="1"/>
      <w:numFmt w:val="none"/>
      <w:pStyle w:val="33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0"/>
      <w:pStyle w:val="34"/>
      <w:lvlText w:val="步骤%9："/>
      <w:lvlJc w:val="left"/>
      <w:pPr>
        <w:tabs>
          <w:tab w:val="left" w:pos="1616"/>
        </w:tabs>
        <w:ind w:left="1616" w:hanging="90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</w:rPr>
    </w:lvl>
  </w:abstractNum>
  <w:abstractNum w:abstractNumId="2">
    <w:nsid w:val="1A055E4C"/>
    <w:multiLevelType w:val="multilevel"/>
    <w:tmpl w:val="1A055E4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077BD6"/>
    <w:multiLevelType w:val="multilevel"/>
    <w:tmpl w:val="23077B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80775B1"/>
    <w:multiLevelType w:val="multilevel"/>
    <w:tmpl w:val="780775B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C9C3AFD"/>
    <w:multiLevelType w:val="multilevel"/>
    <w:tmpl w:val="7C9C3A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novo">
    <w15:presenceInfo w15:providerId="None" w15:userId="lenovo"/>
  </w15:person>
  <w15:person w15:author="asd">
    <w15:presenceInfo w15:providerId="None" w15:userId="asd"/>
  </w15:person>
  <w15:person w15:author="lifei">
    <w15:presenceInfo w15:providerId="None" w15:userId="lif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FB"/>
    <w:rsid w:val="00003921"/>
    <w:rsid w:val="00003D39"/>
    <w:rsid w:val="000047E6"/>
    <w:rsid w:val="00004A22"/>
    <w:rsid w:val="00004D63"/>
    <w:rsid w:val="000101E9"/>
    <w:rsid w:val="00016DAD"/>
    <w:rsid w:val="0001758C"/>
    <w:rsid w:val="00020EA6"/>
    <w:rsid w:val="00021978"/>
    <w:rsid w:val="00021D4B"/>
    <w:rsid w:val="00030156"/>
    <w:rsid w:val="0003452D"/>
    <w:rsid w:val="00034FF3"/>
    <w:rsid w:val="00036F57"/>
    <w:rsid w:val="00037D07"/>
    <w:rsid w:val="00040D71"/>
    <w:rsid w:val="00040F5B"/>
    <w:rsid w:val="000437DE"/>
    <w:rsid w:val="000454B7"/>
    <w:rsid w:val="00047332"/>
    <w:rsid w:val="000473D9"/>
    <w:rsid w:val="000500B5"/>
    <w:rsid w:val="00051B35"/>
    <w:rsid w:val="000535C0"/>
    <w:rsid w:val="0005467F"/>
    <w:rsid w:val="000557A2"/>
    <w:rsid w:val="0005593A"/>
    <w:rsid w:val="00055A5E"/>
    <w:rsid w:val="00057342"/>
    <w:rsid w:val="00061663"/>
    <w:rsid w:val="00062198"/>
    <w:rsid w:val="00065425"/>
    <w:rsid w:val="0006649D"/>
    <w:rsid w:val="00067899"/>
    <w:rsid w:val="00067935"/>
    <w:rsid w:val="00067FA7"/>
    <w:rsid w:val="00071E6F"/>
    <w:rsid w:val="00073F19"/>
    <w:rsid w:val="00074E30"/>
    <w:rsid w:val="0008080B"/>
    <w:rsid w:val="00081AA2"/>
    <w:rsid w:val="00084DA7"/>
    <w:rsid w:val="00091EA7"/>
    <w:rsid w:val="00091FDE"/>
    <w:rsid w:val="0009255C"/>
    <w:rsid w:val="00092672"/>
    <w:rsid w:val="00093C26"/>
    <w:rsid w:val="000956BB"/>
    <w:rsid w:val="000956CF"/>
    <w:rsid w:val="000A08BD"/>
    <w:rsid w:val="000A44F0"/>
    <w:rsid w:val="000B1B36"/>
    <w:rsid w:val="000B3237"/>
    <w:rsid w:val="000B329C"/>
    <w:rsid w:val="000B7D97"/>
    <w:rsid w:val="000C0AAC"/>
    <w:rsid w:val="000C16C9"/>
    <w:rsid w:val="000C252D"/>
    <w:rsid w:val="000C2BDE"/>
    <w:rsid w:val="000C79CB"/>
    <w:rsid w:val="000C7E37"/>
    <w:rsid w:val="000D2685"/>
    <w:rsid w:val="000D3DA7"/>
    <w:rsid w:val="000D55A5"/>
    <w:rsid w:val="000D5BE6"/>
    <w:rsid w:val="000D64DF"/>
    <w:rsid w:val="000D6842"/>
    <w:rsid w:val="000D68C7"/>
    <w:rsid w:val="000D692E"/>
    <w:rsid w:val="000D6981"/>
    <w:rsid w:val="000D699D"/>
    <w:rsid w:val="000D6EC7"/>
    <w:rsid w:val="000D7225"/>
    <w:rsid w:val="000E0806"/>
    <w:rsid w:val="000E0FF1"/>
    <w:rsid w:val="000E1CED"/>
    <w:rsid w:val="000E23C9"/>
    <w:rsid w:val="000E2A63"/>
    <w:rsid w:val="000E3240"/>
    <w:rsid w:val="000E3412"/>
    <w:rsid w:val="000E3AA6"/>
    <w:rsid w:val="000E4850"/>
    <w:rsid w:val="000E69D8"/>
    <w:rsid w:val="000E731C"/>
    <w:rsid w:val="000F1E4A"/>
    <w:rsid w:val="000F2E1C"/>
    <w:rsid w:val="000F7093"/>
    <w:rsid w:val="001001F2"/>
    <w:rsid w:val="001010DB"/>
    <w:rsid w:val="0010375C"/>
    <w:rsid w:val="00103E2A"/>
    <w:rsid w:val="001049A9"/>
    <w:rsid w:val="001067B4"/>
    <w:rsid w:val="001102C8"/>
    <w:rsid w:val="00110833"/>
    <w:rsid w:val="00111E95"/>
    <w:rsid w:val="0011650E"/>
    <w:rsid w:val="00116655"/>
    <w:rsid w:val="00117F9A"/>
    <w:rsid w:val="00120AA5"/>
    <w:rsid w:val="00120E66"/>
    <w:rsid w:val="00121476"/>
    <w:rsid w:val="001247F5"/>
    <w:rsid w:val="00130703"/>
    <w:rsid w:val="001344E6"/>
    <w:rsid w:val="00135FF1"/>
    <w:rsid w:val="00136CEF"/>
    <w:rsid w:val="00140145"/>
    <w:rsid w:val="00142839"/>
    <w:rsid w:val="00145123"/>
    <w:rsid w:val="001461DB"/>
    <w:rsid w:val="001464D3"/>
    <w:rsid w:val="00146857"/>
    <w:rsid w:val="001474E8"/>
    <w:rsid w:val="00150359"/>
    <w:rsid w:val="00150756"/>
    <w:rsid w:val="00150991"/>
    <w:rsid w:val="00153E90"/>
    <w:rsid w:val="00160290"/>
    <w:rsid w:val="00161035"/>
    <w:rsid w:val="00163A32"/>
    <w:rsid w:val="0016692E"/>
    <w:rsid w:val="00166936"/>
    <w:rsid w:val="001669DB"/>
    <w:rsid w:val="0016704B"/>
    <w:rsid w:val="00174EDD"/>
    <w:rsid w:val="0017551D"/>
    <w:rsid w:val="00181FF9"/>
    <w:rsid w:val="00182C9C"/>
    <w:rsid w:val="0018473E"/>
    <w:rsid w:val="00184B37"/>
    <w:rsid w:val="00186770"/>
    <w:rsid w:val="00186B8E"/>
    <w:rsid w:val="0018752F"/>
    <w:rsid w:val="0018755C"/>
    <w:rsid w:val="00190143"/>
    <w:rsid w:val="00192BAD"/>
    <w:rsid w:val="00193BF5"/>
    <w:rsid w:val="00196CAA"/>
    <w:rsid w:val="00197143"/>
    <w:rsid w:val="00197D8E"/>
    <w:rsid w:val="001A14F9"/>
    <w:rsid w:val="001A3474"/>
    <w:rsid w:val="001A5021"/>
    <w:rsid w:val="001A5F89"/>
    <w:rsid w:val="001A7599"/>
    <w:rsid w:val="001A781F"/>
    <w:rsid w:val="001B2A12"/>
    <w:rsid w:val="001B3569"/>
    <w:rsid w:val="001B3615"/>
    <w:rsid w:val="001B3AEE"/>
    <w:rsid w:val="001B4C07"/>
    <w:rsid w:val="001B5E52"/>
    <w:rsid w:val="001B6874"/>
    <w:rsid w:val="001B76C1"/>
    <w:rsid w:val="001B7A87"/>
    <w:rsid w:val="001C0FEC"/>
    <w:rsid w:val="001C14DB"/>
    <w:rsid w:val="001C2659"/>
    <w:rsid w:val="001C4335"/>
    <w:rsid w:val="001C66D2"/>
    <w:rsid w:val="001C71FD"/>
    <w:rsid w:val="001C75E6"/>
    <w:rsid w:val="001D502C"/>
    <w:rsid w:val="001D6E81"/>
    <w:rsid w:val="001D7468"/>
    <w:rsid w:val="001D78C0"/>
    <w:rsid w:val="001D7C8A"/>
    <w:rsid w:val="001E16A8"/>
    <w:rsid w:val="001E202E"/>
    <w:rsid w:val="001E2DCA"/>
    <w:rsid w:val="001E5298"/>
    <w:rsid w:val="001E5499"/>
    <w:rsid w:val="001E6377"/>
    <w:rsid w:val="001F2BD0"/>
    <w:rsid w:val="001F6C2A"/>
    <w:rsid w:val="001F7C5E"/>
    <w:rsid w:val="0020008E"/>
    <w:rsid w:val="00201AC4"/>
    <w:rsid w:val="00201E2A"/>
    <w:rsid w:val="00204D13"/>
    <w:rsid w:val="00213BBB"/>
    <w:rsid w:val="00215019"/>
    <w:rsid w:val="002152E6"/>
    <w:rsid w:val="0021537D"/>
    <w:rsid w:val="00215458"/>
    <w:rsid w:val="00215F10"/>
    <w:rsid w:val="00217372"/>
    <w:rsid w:val="00217DE5"/>
    <w:rsid w:val="0022002B"/>
    <w:rsid w:val="0022108C"/>
    <w:rsid w:val="002218C4"/>
    <w:rsid w:val="00222899"/>
    <w:rsid w:val="00222C1A"/>
    <w:rsid w:val="002244C3"/>
    <w:rsid w:val="00225228"/>
    <w:rsid w:val="00226547"/>
    <w:rsid w:val="00232840"/>
    <w:rsid w:val="00232B87"/>
    <w:rsid w:val="00232F09"/>
    <w:rsid w:val="002365C2"/>
    <w:rsid w:val="002403A7"/>
    <w:rsid w:val="002403C9"/>
    <w:rsid w:val="00240EE7"/>
    <w:rsid w:val="002416C8"/>
    <w:rsid w:val="0024394A"/>
    <w:rsid w:val="00243AC3"/>
    <w:rsid w:val="002447CA"/>
    <w:rsid w:val="002455E7"/>
    <w:rsid w:val="0024571E"/>
    <w:rsid w:val="00252223"/>
    <w:rsid w:val="0025236D"/>
    <w:rsid w:val="00253125"/>
    <w:rsid w:val="00254A88"/>
    <w:rsid w:val="00256B44"/>
    <w:rsid w:val="00260C5A"/>
    <w:rsid w:val="00261EF5"/>
    <w:rsid w:val="00262D1F"/>
    <w:rsid w:val="002650F0"/>
    <w:rsid w:val="0026556D"/>
    <w:rsid w:val="002665DC"/>
    <w:rsid w:val="0026677E"/>
    <w:rsid w:val="00267254"/>
    <w:rsid w:val="00271D90"/>
    <w:rsid w:val="00274239"/>
    <w:rsid w:val="002778D8"/>
    <w:rsid w:val="00280F1B"/>
    <w:rsid w:val="00280FC6"/>
    <w:rsid w:val="00281F3E"/>
    <w:rsid w:val="0028214B"/>
    <w:rsid w:val="00286A40"/>
    <w:rsid w:val="0029581F"/>
    <w:rsid w:val="00296184"/>
    <w:rsid w:val="002973AE"/>
    <w:rsid w:val="00297C27"/>
    <w:rsid w:val="002A077A"/>
    <w:rsid w:val="002A494A"/>
    <w:rsid w:val="002A7A7E"/>
    <w:rsid w:val="002B042E"/>
    <w:rsid w:val="002B0AE6"/>
    <w:rsid w:val="002B29E9"/>
    <w:rsid w:val="002B2D7B"/>
    <w:rsid w:val="002B37ED"/>
    <w:rsid w:val="002B380D"/>
    <w:rsid w:val="002B47D7"/>
    <w:rsid w:val="002B4B9F"/>
    <w:rsid w:val="002B4F1C"/>
    <w:rsid w:val="002B6B0E"/>
    <w:rsid w:val="002C0A2D"/>
    <w:rsid w:val="002C1079"/>
    <w:rsid w:val="002C3B15"/>
    <w:rsid w:val="002C5ABC"/>
    <w:rsid w:val="002C5C26"/>
    <w:rsid w:val="002C62EF"/>
    <w:rsid w:val="002C6976"/>
    <w:rsid w:val="002C6F0E"/>
    <w:rsid w:val="002C71B9"/>
    <w:rsid w:val="002D228D"/>
    <w:rsid w:val="002D2412"/>
    <w:rsid w:val="002D6080"/>
    <w:rsid w:val="002E1253"/>
    <w:rsid w:val="002E2D56"/>
    <w:rsid w:val="002E3090"/>
    <w:rsid w:val="002E4906"/>
    <w:rsid w:val="002E5CCF"/>
    <w:rsid w:val="002E6FA0"/>
    <w:rsid w:val="002E7849"/>
    <w:rsid w:val="002F70D4"/>
    <w:rsid w:val="002F739C"/>
    <w:rsid w:val="003007A9"/>
    <w:rsid w:val="0030186A"/>
    <w:rsid w:val="003021C1"/>
    <w:rsid w:val="00302788"/>
    <w:rsid w:val="003035F6"/>
    <w:rsid w:val="003044C0"/>
    <w:rsid w:val="0030464A"/>
    <w:rsid w:val="00310C44"/>
    <w:rsid w:val="003112A1"/>
    <w:rsid w:val="00313D91"/>
    <w:rsid w:val="00320508"/>
    <w:rsid w:val="003221BA"/>
    <w:rsid w:val="003234A6"/>
    <w:rsid w:val="0032458D"/>
    <w:rsid w:val="00324D83"/>
    <w:rsid w:val="003260BD"/>
    <w:rsid w:val="0032683A"/>
    <w:rsid w:val="00327F5D"/>
    <w:rsid w:val="00330EA9"/>
    <w:rsid w:val="003315D6"/>
    <w:rsid w:val="00331BA4"/>
    <w:rsid w:val="0033286A"/>
    <w:rsid w:val="00334A82"/>
    <w:rsid w:val="00336F1B"/>
    <w:rsid w:val="00337944"/>
    <w:rsid w:val="00340C5E"/>
    <w:rsid w:val="0034142C"/>
    <w:rsid w:val="003414C6"/>
    <w:rsid w:val="00344A6A"/>
    <w:rsid w:val="00344AB1"/>
    <w:rsid w:val="003454FF"/>
    <w:rsid w:val="00345C66"/>
    <w:rsid w:val="00346A6F"/>
    <w:rsid w:val="0035205F"/>
    <w:rsid w:val="0035356C"/>
    <w:rsid w:val="003544F0"/>
    <w:rsid w:val="00354FE8"/>
    <w:rsid w:val="00355B58"/>
    <w:rsid w:val="00355E0C"/>
    <w:rsid w:val="00356981"/>
    <w:rsid w:val="0035712F"/>
    <w:rsid w:val="003615EF"/>
    <w:rsid w:val="00363DE0"/>
    <w:rsid w:val="003640A3"/>
    <w:rsid w:val="003644C3"/>
    <w:rsid w:val="00366CEC"/>
    <w:rsid w:val="00372E50"/>
    <w:rsid w:val="00373AE8"/>
    <w:rsid w:val="00374F15"/>
    <w:rsid w:val="00375CDF"/>
    <w:rsid w:val="00376640"/>
    <w:rsid w:val="00376A74"/>
    <w:rsid w:val="00377423"/>
    <w:rsid w:val="00384484"/>
    <w:rsid w:val="00385912"/>
    <w:rsid w:val="00386927"/>
    <w:rsid w:val="00390AB2"/>
    <w:rsid w:val="003910A3"/>
    <w:rsid w:val="003922CB"/>
    <w:rsid w:val="003925A6"/>
    <w:rsid w:val="00392B9D"/>
    <w:rsid w:val="00393888"/>
    <w:rsid w:val="00394E3C"/>
    <w:rsid w:val="003969E2"/>
    <w:rsid w:val="00396BC5"/>
    <w:rsid w:val="003A11BC"/>
    <w:rsid w:val="003A411B"/>
    <w:rsid w:val="003A526E"/>
    <w:rsid w:val="003A56A8"/>
    <w:rsid w:val="003A594F"/>
    <w:rsid w:val="003A62EB"/>
    <w:rsid w:val="003A726A"/>
    <w:rsid w:val="003A7C4D"/>
    <w:rsid w:val="003B0717"/>
    <w:rsid w:val="003B3F7B"/>
    <w:rsid w:val="003C2AC0"/>
    <w:rsid w:val="003C2E81"/>
    <w:rsid w:val="003C5CD8"/>
    <w:rsid w:val="003C7A99"/>
    <w:rsid w:val="003C7C29"/>
    <w:rsid w:val="003D061B"/>
    <w:rsid w:val="003D3E95"/>
    <w:rsid w:val="003D524B"/>
    <w:rsid w:val="003E0992"/>
    <w:rsid w:val="003E1BD8"/>
    <w:rsid w:val="003E26F6"/>
    <w:rsid w:val="003E3F39"/>
    <w:rsid w:val="003E5BDE"/>
    <w:rsid w:val="003E7AAF"/>
    <w:rsid w:val="003F0D13"/>
    <w:rsid w:val="003F1B4D"/>
    <w:rsid w:val="003F31B7"/>
    <w:rsid w:val="003F3290"/>
    <w:rsid w:val="003F4141"/>
    <w:rsid w:val="003F5DDE"/>
    <w:rsid w:val="003F6ECB"/>
    <w:rsid w:val="003F72E1"/>
    <w:rsid w:val="004002FB"/>
    <w:rsid w:val="00405812"/>
    <w:rsid w:val="004062BB"/>
    <w:rsid w:val="0041211F"/>
    <w:rsid w:val="0041348F"/>
    <w:rsid w:val="004154E7"/>
    <w:rsid w:val="00415D4B"/>
    <w:rsid w:val="00416087"/>
    <w:rsid w:val="00417441"/>
    <w:rsid w:val="00421EA7"/>
    <w:rsid w:val="00422002"/>
    <w:rsid w:val="004225F0"/>
    <w:rsid w:val="00424BDD"/>
    <w:rsid w:val="00426303"/>
    <w:rsid w:val="00431D14"/>
    <w:rsid w:val="00432015"/>
    <w:rsid w:val="00432089"/>
    <w:rsid w:val="00432E4B"/>
    <w:rsid w:val="004363EB"/>
    <w:rsid w:val="004408E9"/>
    <w:rsid w:val="00440EF3"/>
    <w:rsid w:val="0044236A"/>
    <w:rsid w:val="00443EFF"/>
    <w:rsid w:val="004447E2"/>
    <w:rsid w:val="00444E13"/>
    <w:rsid w:val="00446E40"/>
    <w:rsid w:val="00450C01"/>
    <w:rsid w:val="00453412"/>
    <w:rsid w:val="00460351"/>
    <w:rsid w:val="004623D7"/>
    <w:rsid w:val="004635B9"/>
    <w:rsid w:val="004640F4"/>
    <w:rsid w:val="0046586A"/>
    <w:rsid w:val="0047021A"/>
    <w:rsid w:val="00472CBC"/>
    <w:rsid w:val="00475BC8"/>
    <w:rsid w:val="00477E95"/>
    <w:rsid w:val="00480495"/>
    <w:rsid w:val="0048080F"/>
    <w:rsid w:val="0048395A"/>
    <w:rsid w:val="00485940"/>
    <w:rsid w:val="00491268"/>
    <w:rsid w:val="00492568"/>
    <w:rsid w:val="004936D0"/>
    <w:rsid w:val="00493F32"/>
    <w:rsid w:val="00494B49"/>
    <w:rsid w:val="00494B52"/>
    <w:rsid w:val="004950E0"/>
    <w:rsid w:val="004956C8"/>
    <w:rsid w:val="0049646B"/>
    <w:rsid w:val="004965F8"/>
    <w:rsid w:val="004A0961"/>
    <w:rsid w:val="004A161B"/>
    <w:rsid w:val="004A229B"/>
    <w:rsid w:val="004A4159"/>
    <w:rsid w:val="004A634A"/>
    <w:rsid w:val="004C0597"/>
    <w:rsid w:val="004C0CF2"/>
    <w:rsid w:val="004C0DE1"/>
    <w:rsid w:val="004C5625"/>
    <w:rsid w:val="004C5FE6"/>
    <w:rsid w:val="004C7837"/>
    <w:rsid w:val="004D0757"/>
    <w:rsid w:val="004D2313"/>
    <w:rsid w:val="004D5531"/>
    <w:rsid w:val="004D55A5"/>
    <w:rsid w:val="004D6FB1"/>
    <w:rsid w:val="004D7CE0"/>
    <w:rsid w:val="004E2BEB"/>
    <w:rsid w:val="004E4082"/>
    <w:rsid w:val="004E54F9"/>
    <w:rsid w:val="004E74BE"/>
    <w:rsid w:val="004F193F"/>
    <w:rsid w:val="004F2D52"/>
    <w:rsid w:val="004F36F2"/>
    <w:rsid w:val="004F403E"/>
    <w:rsid w:val="004F4468"/>
    <w:rsid w:val="005023F7"/>
    <w:rsid w:val="00502AD4"/>
    <w:rsid w:val="00504298"/>
    <w:rsid w:val="005047A3"/>
    <w:rsid w:val="005049CF"/>
    <w:rsid w:val="005055B9"/>
    <w:rsid w:val="0050633C"/>
    <w:rsid w:val="00506525"/>
    <w:rsid w:val="00507C84"/>
    <w:rsid w:val="00507F62"/>
    <w:rsid w:val="005102BE"/>
    <w:rsid w:val="00513E74"/>
    <w:rsid w:val="00515DD2"/>
    <w:rsid w:val="00517801"/>
    <w:rsid w:val="005203D2"/>
    <w:rsid w:val="0052093D"/>
    <w:rsid w:val="00520CEA"/>
    <w:rsid w:val="005221BE"/>
    <w:rsid w:val="00531385"/>
    <w:rsid w:val="0053144E"/>
    <w:rsid w:val="00531A84"/>
    <w:rsid w:val="00536757"/>
    <w:rsid w:val="00540180"/>
    <w:rsid w:val="005409D3"/>
    <w:rsid w:val="005418FA"/>
    <w:rsid w:val="005422D1"/>
    <w:rsid w:val="00544220"/>
    <w:rsid w:val="00544CB0"/>
    <w:rsid w:val="00544E1C"/>
    <w:rsid w:val="00547AE3"/>
    <w:rsid w:val="00552408"/>
    <w:rsid w:val="00552D9E"/>
    <w:rsid w:val="005539C9"/>
    <w:rsid w:val="0055549F"/>
    <w:rsid w:val="00561DCD"/>
    <w:rsid w:val="00566F39"/>
    <w:rsid w:val="005702E2"/>
    <w:rsid w:val="005719F1"/>
    <w:rsid w:val="00572B93"/>
    <w:rsid w:val="00573955"/>
    <w:rsid w:val="00573D31"/>
    <w:rsid w:val="005751FB"/>
    <w:rsid w:val="00577A07"/>
    <w:rsid w:val="005847AB"/>
    <w:rsid w:val="005907AE"/>
    <w:rsid w:val="005909EA"/>
    <w:rsid w:val="00591569"/>
    <w:rsid w:val="00592CFF"/>
    <w:rsid w:val="00594471"/>
    <w:rsid w:val="005946C5"/>
    <w:rsid w:val="0059490C"/>
    <w:rsid w:val="00595B84"/>
    <w:rsid w:val="00596ED9"/>
    <w:rsid w:val="005A1E62"/>
    <w:rsid w:val="005A595A"/>
    <w:rsid w:val="005A5DC5"/>
    <w:rsid w:val="005A7012"/>
    <w:rsid w:val="005A7DB8"/>
    <w:rsid w:val="005B746D"/>
    <w:rsid w:val="005C1A73"/>
    <w:rsid w:val="005C2772"/>
    <w:rsid w:val="005C4C35"/>
    <w:rsid w:val="005C557C"/>
    <w:rsid w:val="005C5DC0"/>
    <w:rsid w:val="005C6D0D"/>
    <w:rsid w:val="005D09A6"/>
    <w:rsid w:val="005D28CC"/>
    <w:rsid w:val="005D3833"/>
    <w:rsid w:val="005D42A7"/>
    <w:rsid w:val="005D682C"/>
    <w:rsid w:val="005D6B76"/>
    <w:rsid w:val="005E02F2"/>
    <w:rsid w:val="005E414D"/>
    <w:rsid w:val="005E5242"/>
    <w:rsid w:val="005E5490"/>
    <w:rsid w:val="005E7EE3"/>
    <w:rsid w:val="005F0493"/>
    <w:rsid w:val="005F065C"/>
    <w:rsid w:val="005F0843"/>
    <w:rsid w:val="005F2A59"/>
    <w:rsid w:val="005F6AA6"/>
    <w:rsid w:val="0060058C"/>
    <w:rsid w:val="00601F3B"/>
    <w:rsid w:val="00603F36"/>
    <w:rsid w:val="006050E6"/>
    <w:rsid w:val="006121DF"/>
    <w:rsid w:val="00612804"/>
    <w:rsid w:val="00613CF3"/>
    <w:rsid w:val="006142AE"/>
    <w:rsid w:val="00614B42"/>
    <w:rsid w:val="00614D23"/>
    <w:rsid w:val="006162F3"/>
    <w:rsid w:val="0061753B"/>
    <w:rsid w:val="00620B2E"/>
    <w:rsid w:val="00621F8F"/>
    <w:rsid w:val="006234C7"/>
    <w:rsid w:val="00624594"/>
    <w:rsid w:val="006263BE"/>
    <w:rsid w:val="00626FC2"/>
    <w:rsid w:val="00630D2D"/>
    <w:rsid w:val="00631A8C"/>
    <w:rsid w:val="00634299"/>
    <w:rsid w:val="00635BF4"/>
    <w:rsid w:val="00637D75"/>
    <w:rsid w:val="006419BC"/>
    <w:rsid w:val="00641B5D"/>
    <w:rsid w:val="00642834"/>
    <w:rsid w:val="00642A94"/>
    <w:rsid w:val="0064399A"/>
    <w:rsid w:val="006442A4"/>
    <w:rsid w:val="00646228"/>
    <w:rsid w:val="00647D70"/>
    <w:rsid w:val="0065434E"/>
    <w:rsid w:val="00654F6F"/>
    <w:rsid w:val="00656A71"/>
    <w:rsid w:val="00656C1D"/>
    <w:rsid w:val="00663EB9"/>
    <w:rsid w:val="0066660E"/>
    <w:rsid w:val="006668FA"/>
    <w:rsid w:val="0067082C"/>
    <w:rsid w:val="00672571"/>
    <w:rsid w:val="0067386F"/>
    <w:rsid w:val="00673CFD"/>
    <w:rsid w:val="00676583"/>
    <w:rsid w:val="006768B8"/>
    <w:rsid w:val="0067762B"/>
    <w:rsid w:val="006776D6"/>
    <w:rsid w:val="0068061E"/>
    <w:rsid w:val="00680CF4"/>
    <w:rsid w:val="006813F2"/>
    <w:rsid w:val="006849BA"/>
    <w:rsid w:val="00684AE8"/>
    <w:rsid w:val="006856A8"/>
    <w:rsid w:val="006860F6"/>
    <w:rsid w:val="006906AC"/>
    <w:rsid w:val="00690D9B"/>
    <w:rsid w:val="00691834"/>
    <w:rsid w:val="00692773"/>
    <w:rsid w:val="00693BFA"/>
    <w:rsid w:val="0069448C"/>
    <w:rsid w:val="006944C4"/>
    <w:rsid w:val="00695341"/>
    <w:rsid w:val="006967E4"/>
    <w:rsid w:val="0069684C"/>
    <w:rsid w:val="00697169"/>
    <w:rsid w:val="006A048B"/>
    <w:rsid w:val="006A0C1B"/>
    <w:rsid w:val="006A3CA5"/>
    <w:rsid w:val="006A5B61"/>
    <w:rsid w:val="006A7EE8"/>
    <w:rsid w:val="006B3CA7"/>
    <w:rsid w:val="006B3DE3"/>
    <w:rsid w:val="006B5847"/>
    <w:rsid w:val="006B5C3B"/>
    <w:rsid w:val="006B707F"/>
    <w:rsid w:val="006C0972"/>
    <w:rsid w:val="006C25A1"/>
    <w:rsid w:val="006C28AC"/>
    <w:rsid w:val="006C38F0"/>
    <w:rsid w:val="006C5452"/>
    <w:rsid w:val="006D13E9"/>
    <w:rsid w:val="006D1475"/>
    <w:rsid w:val="006D2D48"/>
    <w:rsid w:val="006D49B6"/>
    <w:rsid w:val="006D4BB5"/>
    <w:rsid w:val="006D5366"/>
    <w:rsid w:val="006D7FB2"/>
    <w:rsid w:val="006E00F6"/>
    <w:rsid w:val="006E2D4E"/>
    <w:rsid w:val="006E369E"/>
    <w:rsid w:val="006E4536"/>
    <w:rsid w:val="006E73E5"/>
    <w:rsid w:val="006F20B0"/>
    <w:rsid w:val="006F2EDC"/>
    <w:rsid w:val="006F379B"/>
    <w:rsid w:val="006F3BCF"/>
    <w:rsid w:val="006F3BF9"/>
    <w:rsid w:val="006F5C48"/>
    <w:rsid w:val="006F63E0"/>
    <w:rsid w:val="007047A4"/>
    <w:rsid w:val="00704C8C"/>
    <w:rsid w:val="00707BE4"/>
    <w:rsid w:val="00707D06"/>
    <w:rsid w:val="007106F8"/>
    <w:rsid w:val="00711AC8"/>
    <w:rsid w:val="00712882"/>
    <w:rsid w:val="007147DB"/>
    <w:rsid w:val="00715DE7"/>
    <w:rsid w:val="0072005E"/>
    <w:rsid w:val="00721C37"/>
    <w:rsid w:val="00723516"/>
    <w:rsid w:val="00723D45"/>
    <w:rsid w:val="007252E4"/>
    <w:rsid w:val="00725EF0"/>
    <w:rsid w:val="00730619"/>
    <w:rsid w:val="00730F91"/>
    <w:rsid w:val="007312BC"/>
    <w:rsid w:val="007334A8"/>
    <w:rsid w:val="007352ED"/>
    <w:rsid w:val="007407F1"/>
    <w:rsid w:val="007473C2"/>
    <w:rsid w:val="007518EA"/>
    <w:rsid w:val="00751DF8"/>
    <w:rsid w:val="0075338B"/>
    <w:rsid w:val="00757163"/>
    <w:rsid w:val="00757C8B"/>
    <w:rsid w:val="00761260"/>
    <w:rsid w:val="00763D8A"/>
    <w:rsid w:val="007665F4"/>
    <w:rsid w:val="0076715E"/>
    <w:rsid w:val="007705CB"/>
    <w:rsid w:val="0077315C"/>
    <w:rsid w:val="00774C7E"/>
    <w:rsid w:val="007764AE"/>
    <w:rsid w:val="00777872"/>
    <w:rsid w:val="00781157"/>
    <w:rsid w:val="007821C3"/>
    <w:rsid w:val="00783069"/>
    <w:rsid w:val="00784B05"/>
    <w:rsid w:val="007901DE"/>
    <w:rsid w:val="00791CB7"/>
    <w:rsid w:val="007944A3"/>
    <w:rsid w:val="00795819"/>
    <w:rsid w:val="0079763F"/>
    <w:rsid w:val="007A0879"/>
    <w:rsid w:val="007A0D65"/>
    <w:rsid w:val="007A1CBC"/>
    <w:rsid w:val="007A243F"/>
    <w:rsid w:val="007A2707"/>
    <w:rsid w:val="007A5C5C"/>
    <w:rsid w:val="007A6D22"/>
    <w:rsid w:val="007A73EE"/>
    <w:rsid w:val="007A7EEC"/>
    <w:rsid w:val="007B1960"/>
    <w:rsid w:val="007B4346"/>
    <w:rsid w:val="007B5367"/>
    <w:rsid w:val="007B5500"/>
    <w:rsid w:val="007B636E"/>
    <w:rsid w:val="007B6F26"/>
    <w:rsid w:val="007C0F40"/>
    <w:rsid w:val="007C1AEB"/>
    <w:rsid w:val="007C5222"/>
    <w:rsid w:val="007C7E44"/>
    <w:rsid w:val="007D2835"/>
    <w:rsid w:val="007D497E"/>
    <w:rsid w:val="007D55D2"/>
    <w:rsid w:val="007D5AB1"/>
    <w:rsid w:val="007D7A06"/>
    <w:rsid w:val="007E1A5B"/>
    <w:rsid w:val="007E1E83"/>
    <w:rsid w:val="007E3528"/>
    <w:rsid w:val="007E3FA0"/>
    <w:rsid w:val="007E4E3D"/>
    <w:rsid w:val="007E4FC1"/>
    <w:rsid w:val="007E619C"/>
    <w:rsid w:val="007E6CFF"/>
    <w:rsid w:val="007F1329"/>
    <w:rsid w:val="007F1B00"/>
    <w:rsid w:val="007F1B60"/>
    <w:rsid w:val="007F5E6C"/>
    <w:rsid w:val="007F6FAD"/>
    <w:rsid w:val="007F7268"/>
    <w:rsid w:val="007F7F22"/>
    <w:rsid w:val="0080723F"/>
    <w:rsid w:val="00807698"/>
    <w:rsid w:val="00811923"/>
    <w:rsid w:val="008120C2"/>
    <w:rsid w:val="00812F87"/>
    <w:rsid w:val="00813C8A"/>
    <w:rsid w:val="008144E6"/>
    <w:rsid w:val="00815423"/>
    <w:rsid w:val="00815864"/>
    <w:rsid w:val="00815CD5"/>
    <w:rsid w:val="00816462"/>
    <w:rsid w:val="00817CC5"/>
    <w:rsid w:val="00821316"/>
    <w:rsid w:val="00821BAC"/>
    <w:rsid w:val="008225B8"/>
    <w:rsid w:val="00822830"/>
    <w:rsid w:val="008246BD"/>
    <w:rsid w:val="00825760"/>
    <w:rsid w:val="008307BD"/>
    <w:rsid w:val="00834859"/>
    <w:rsid w:val="00836B2B"/>
    <w:rsid w:val="00836D72"/>
    <w:rsid w:val="00836E6D"/>
    <w:rsid w:val="00837158"/>
    <w:rsid w:val="008404CA"/>
    <w:rsid w:val="0084330B"/>
    <w:rsid w:val="00843F7B"/>
    <w:rsid w:val="008441FD"/>
    <w:rsid w:val="00845A76"/>
    <w:rsid w:val="00845B80"/>
    <w:rsid w:val="00846C90"/>
    <w:rsid w:val="008475FF"/>
    <w:rsid w:val="0084773D"/>
    <w:rsid w:val="00850CA3"/>
    <w:rsid w:val="008519EC"/>
    <w:rsid w:val="00851E53"/>
    <w:rsid w:val="008529D9"/>
    <w:rsid w:val="00854092"/>
    <w:rsid w:val="00854CAB"/>
    <w:rsid w:val="00856D14"/>
    <w:rsid w:val="00863858"/>
    <w:rsid w:val="008669AF"/>
    <w:rsid w:val="00867DB1"/>
    <w:rsid w:val="0087018B"/>
    <w:rsid w:val="00873188"/>
    <w:rsid w:val="0087457A"/>
    <w:rsid w:val="00875B66"/>
    <w:rsid w:val="008817A2"/>
    <w:rsid w:val="0088432E"/>
    <w:rsid w:val="00884C10"/>
    <w:rsid w:val="00891FE5"/>
    <w:rsid w:val="008920F6"/>
    <w:rsid w:val="00893FF5"/>
    <w:rsid w:val="00895B32"/>
    <w:rsid w:val="008A1065"/>
    <w:rsid w:val="008A22FF"/>
    <w:rsid w:val="008A32A8"/>
    <w:rsid w:val="008A6C50"/>
    <w:rsid w:val="008A7D21"/>
    <w:rsid w:val="008B0F6D"/>
    <w:rsid w:val="008B1ACF"/>
    <w:rsid w:val="008B254C"/>
    <w:rsid w:val="008B50B9"/>
    <w:rsid w:val="008B5C0C"/>
    <w:rsid w:val="008B679B"/>
    <w:rsid w:val="008B6993"/>
    <w:rsid w:val="008B7391"/>
    <w:rsid w:val="008B7558"/>
    <w:rsid w:val="008C1745"/>
    <w:rsid w:val="008C221E"/>
    <w:rsid w:val="008C3634"/>
    <w:rsid w:val="008C5400"/>
    <w:rsid w:val="008C5E2D"/>
    <w:rsid w:val="008C6367"/>
    <w:rsid w:val="008C636E"/>
    <w:rsid w:val="008C651C"/>
    <w:rsid w:val="008C6F2A"/>
    <w:rsid w:val="008C7E33"/>
    <w:rsid w:val="008D0EC1"/>
    <w:rsid w:val="008D11E2"/>
    <w:rsid w:val="008D3C6C"/>
    <w:rsid w:val="008D4DD4"/>
    <w:rsid w:val="008E01CE"/>
    <w:rsid w:val="008E12ED"/>
    <w:rsid w:val="008E20BD"/>
    <w:rsid w:val="008E2E43"/>
    <w:rsid w:val="008E48B6"/>
    <w:rsid w:val="008E6233"/>
    <w:rsid w:val="008E651D"/>
    <w:rsid w:val="008E694B"/>
    <w:rsid w:val="008E6C2D"/>
    <w:rsid w:val="008F2084"/>
    <w:rsid w:val="008F5737"/>
    <w:rsid w:val="00900B1F"/>
    <w:rsid w:val="009011CB"/>
    <w:rsid w:val="009027B8"/>
    <w:rsid w:val="00902949"/>
    <w:rsid w:val="009038AB"/>
    <w:rsid w:val="009045B5"/>
    <w:rsid w:val="009078AD"/>
    <w:rsid w:val="00907BCE"/>
    <w:rsid w:val="00912963"/>
    <w:rsid w:val="00912CE4"/>
    <w:rsid w:val="00915BFE"/>
    <w:rsid w:val="009167F0"/>
    <w:rsid w:val="00916C4A"/>
    <w:rsid w:val="00917EA2"/>
    <w:rsid w:val="00920100"/>
    <w:rsid w:val="009217F7"/>
    <w:rsid w:val="009241A1"/>
    <w:rsid w:val="00926718"/>
    <w:rsid w:val="00930415"/>
    <w:rsid w:val="0093086D"/>
    <w:rsid w:val="00931044"/>
    <w:rsid w:val="00931E7C"/>
    <w:rsid w:val="009333AB"/>
    <w:rsid w:val="009336A2"/>
    <w:rsid w:val="00933BF9"/>
    <w:rsid w:val="009357D2"/>
    <w:rsid w:val="00935960"/>
    <w:rsid w:val="00935BD5"/>
    <w:rsid w:val="00936219"/>
    <w:rsid w:val="00936684"/>
    <w:rsid w:val="009371E9"/>
    <w:rsid w:val="0093767A"/>
    <w:rsid w:val="00937E63"/>
    <w:rsid w:val="00941FED"/>
    <w:rsid w:val="00942863"/>
    <w:rsid w:val="00943F20"/>
    <w:rsid w:val="00944FD9"/>
    <w:rsid w:val="009518C4"/>
    <w:rsid w:val="00951949"/>
    <w:rsid w:val="00951A3C"/>
    <w:rsid w:val="00955129"/>
    <w:rsid w:val="00956771"/>
    <w:rsid w:val="00956D04"/>
    <w:rsid w:val="0096215B"/>
    <w:rsid w:val="00964E57"/>
    <w:rsid w:val="00970D1B"/>
    <w:rsid w:val="009737F9"/>
    <w:rsid w:val="009744B0"/>
    <w:rsid w:val="00974C95"/>
    <w:rsid w:val="00977261"/>
    <w:rsid w:val="009774D3"/>
    <w:rsid w:val="009829F2"/>
    <w:rsid w:val="00984B07"/>
    <w:rsid w:val="00987A62"/>
    <w:rsid w:val="009972AF"/>
    <w:rsid w:val="00997FB6"/>
    <w:rsid w:val="009A0408"/>
    <w:rsid w:val="009A07FC"/>
    <w:rsid w:val="009A2EE2"/>
    <w:rsid w:val="009A38FD"/>
    <w:rsid w:val="009A3D1A"/>
    <w:rsid w:val="009A580B"/>
    <w:rsid w:val="009A5A74"/>
    <w:rsid w:val="009A6459"/>
    <w:rsid w:val="009A65EB"/>
    <w:rsid w:val="009A6700"/>
    <w:rsid w:val="009A6B37"/>
    <w:rsid w:val="009B0446"/>
    <w:rsid w:val="009B071F"/>
    <w:rsid w:val="009B1772"/>
    <w:rsid w:val="009B1E10"/>
    <w:rsid w:val="009B4834"/>
    <w:rsid w:val="009B4EA6"/>
    <w:rsid w:val="009B6CA7"/>
    <w:rsid w:val="009C26E1"/>
    <w:rsid w:val="009C2A15"/>
    <w:rsid w:val="009C3E10"/>
    <w:rsid w:val="009C5691"/>
    <w:rsid w:val="009C74E0"/>
    <w:rsid w:val="009D2228"/>
    <w:rsid w:val="009D2F27"/>
    <w:rsid w:val="009D396A"/>
    <w:rsid w:val="009D4497"/>
    <w:rsid w:val="009E0A60"/>
    <w:rsid w:val="009E13E5"/>
    <w:rsid w:val="009E2DAD"/>
    <w:rsid w:val="009E4C94"/>
    <w:rsid w:val="009E5A59"/>
    <w:rsid w:val="009E5DC9"/>
    <w:rsid w:val="009E786B"/>
    <w:rsid w:val="009E797E"/>
    <w:rsid w:val="009F0CFA"/>
    <w:rsid w:val="009F134D"/>
    <w:rsid w:val="009F3051"/>
    <w:rsid w:val="009F342E"/>
    <w:rsid w:val="009F5237"/>
    <w:rsid w:val="009F5BFA"/>
    <w:rsid w:val="00A04119"/>
    <w:rsid w:val="00A051EA"/>
    <w:rsid w:val="00A073FD"/>
    <w:rsid w:val="00A076A6"/>
    <w:rsid w:val="00A128B5"/>
    <w:rsid w:val="00A128EC"/>
    <w:rsid w:val="00A15A3E"/>
    <w:rsid w:val="00A201EE"/>
    <w:rsid w:val="00A22DC1"/>
    <w:rsid w:val="00A308F4"/>
    <w:rsid w:val="00A31C38"/>
    <w:rsid w:val="00A3471F"/>
    <w:rsid w:val="00A3472A"/>
    <w:rsid w:val="00A34DD2"/>
    <w:rsid w:val="00A35019"/>
    <w:rsid w:val="00A35A23"/>
    <w:rsid w:val="00A3620F"/>
    <w:rsid w:val="00A36D5B"/>
    <w:rsid w:val="00A41B4D"/>
    <w:rsid w:val="00A4250E"/>
    <w:rsid w:val="00A42B73"/>
    <w:rsid w:val="00A436E9"/>
    <w:rsid w:val="00A439D6"/>
    <w:rsid w:val="00A439E7"/>
    <w:rsid w:val="00A509C7"/>
    <w:rsid w:val="00A5417F"/>
    <w:rsid w:val="00A54549"/>
    <w:rsid w:val="00A630B0"/>
    <w:rsid w:val="00A656A2"/>
    <w:rsid w:val="00A7012B"/>
    <w:rsid w:val="00A72064"/>
    <w:rsid w:val="00A72164"/>
    <w:rsid w:val="00A73727"/>
    <w:rsid w:val="00A7397E"/>
    <w:rsid w:val="00A745D3"/>
    <w:rsid w:val="00A77454"/>
    <w:rsid w:val="00A77C60"/>
    <w:rsid w:val="00A802F3"/>
    <w:rsid w:val="00A829AA"/>
    <w:rsid w:val="00A83407"/>
    <w:rsid w:val="00A866F7"/>
    <w:rsid w:val="00A871FF"/>
    <w:rsid w:val="00A87D3B"/>
    <w:rsid w:val="00A95D0A"/>
    <w:rsid w:val="00A9653B"/>
    <w:rsid w:val="00A96DD6"/>
    <w:rsid w:val="00A97B43"/>
    <w:rsid w:val="00A97ED1"/>
    <w:rsid w:val="00AA0432"/>
    <w:rsid w:val="00AA111A"/>
    <w:rsid w:val="00AA19D6"/>
    <w:rsid w:val="00AA3260"/>
    <w:rsid w:val="00AA39D9"/>
    <w:rsid w:val="00AA3DED"/>
    <w:rsid w:val="00AA441D"/>
    <w:rsid w:val="00AA4B39"/>
    <w:rsid w:val="00AA4BC1"/>
    <w:rsid w:val="00AA7C9E"/>
    <w:rsid w:val="00AB1AFF"/>
    <w:rsid w:val="00AB3272"/>
    <w:rsid w:val="00AB3914"/>
    <w:rsid w:val="00AB3E22"/>
    <w:rsid w:val="00AB3F00"/>
    <w:rsid w:val="00AB6B64"/>
    <w:rsid w:val="00AC16B6"/>
    <w:rsid w:val="00AC6AFB"/>
    <w:rsid w:val="00AC7CFE"/>
    <w:rsid w:val="00AD0B64"/>
    <w:rsid w:val="00AD219E"/>
    <w:rsid w:val="00AD3CB6"/>
    <w:rsid w:val="00AE1817"/>
    <w:rsid w:val="00AE1AFA"/>
    <w:rsid w:val="00AE21E5"/>
    <w:rsid w:val="00AE22DB"/>
    <w:rsid w:val="00AE25AB"/>
    <w:rsid w:val="00AE2C86"/>
    <w:rsid w:val="00AE4446"/>
    <w:rsid w:val="00AE5E8B"/>
    <w:rsid w:val="00AE7AF0"/>
    <w:rsid w:val="00AF1165"/>
    <w:rsid w:val="00AF5905"/>
    <w:rsid w:val="00AF6487"/>
    <w:rsid w:val="00B00757"/>
    <w:rsid w:val="00B0123D"/>
    <w:rsid w:val="00B04DCE"/>
    <w:rsid w:val="00B04EF4"/>
    <w:rsid w:val="00B04FF9"/>
    <w:rsid w:val="00B06504"/>
    <w:rsid w:val="00B06D1D"/>
    <w:rsid w:val="00B06FDE"/>
    <w:rsid w:val="00B1008E"/>
    <w:rsid w:val="00B10627"/>
    <w:rsid w:val="00B10FC0"/>
    <w:rsid w:val="00B114A3"/>
    <w:rsid w:val="00B126C7"/>
    <w:rsid w:val="00B142F8"/>
    <w:rsid w:val="00B1476D"/>
    <w:rsid w:val="00B1500C"/>
    <w:rsid w:val="00B162A3"/>
    <w:rsid w:val="00B168AE"/>
    <w:rsid w:val="00B20118"/>
    <w:rsid w:val="00B209EA"/>
    <w:rsid w:val="00B21E70"/>
    <w:rsid w:val="00B23543"/>
    <w:rsid w:val="00B24E6B"/>
    <w:rsid w:val="00B24ED8"/>
    <w:rsid w:val="00B254CE"/>
    <w:rsid w:val="00B265C5"/>
    <w:rsid w:val="00B265D0"/>
    <w:rsid w:val="00B2668E"/>
    <w:rsid w:val="00B27DF2"/>
    <w:rsid w:val="00B33518"/>
    <w:rsid w:val="00B3511B"/>
    <w:rsid w:val="00B355BB"/>
    <w:rsid w:val="00B364D6"/>
    <w:rsid w:val="00B3687F"/>
    <w:rsid w:val="00B410AC"/>
    <w:rsid w:val="00B42566"/>
    <w:rsid w:val="00B4309F"/>
    <w:rsid w:val="00B44C8E"/>
    <w:rsid w:val="00B44D95"/>
    <w:rsid w:val="00B44FC2"/>
    <w:rsid w:val="00B46892"/>
    <w:rsid w:val="00B5047A"/>
    <w:rsid w:val="00B50A98"/>
    <w:rsid w:val="00B51D5D"/>
    <w:rsid w:val="00B53D61"/>
    <w:rsid w:val="00B56E74"/>
    <w:rsid w:val="00B6062F"/>
    <w:rsid w:val="00B61448"/>
    <w:rsid w:val="00B61718"/>
    <w:rsid w:val="00B619A4"/>
    <w:rsid w:val="00B63427"/>
    <w:rsid w:val="00B636F3"/>
    <w:rsid w:val="00B640E8"/>
    <w:rsid w:val="00B648D9"/>
    <w:rsid w:val="00B64ABE"/>
    <w:rsid w:val="00B64C02"/>
    <w:rsid w:val="00B65EA2"/>
    <w:rsid w:val="00B67036"/>
    <w:rsid w:val="00B67067"/>
    <w:rsid w:val="00B70C63"/>
    <w:rsid w:val="00B733A8"/>
    <w:rsid w:val="00B7585B"/>
    <w:rsid w:val="00B75C58"/>
    <w:rsid w:val="00B75DA4"/>
    <w:rsid w:val="00B76271"/>
    <w:rsid w:val="00B76DFA"/>
    <w:rsid w:val="00B8081A"/>
    <w:rsid w:val="00B8142D"/>
    <w:rsid w:val="00B81934"/>
    <w:rsid w:val="00B81CCB"/>
    <w:rsid w:val="00B8263C"/>
    <w:rsid w:val="00B83DBC"/>
    <w:rsid w:val="00B83E71"/>
    <w:rsid w:val="00B85031"/>
    <w:rsid w:val="00B86E0E"/>
    <w:rsid w:val="00B87514"/>
    <w:rsid w:val="00B8753D"/>
    <w:rsid w:val="00B87CA1"/>
    <w:rsid w:val="00B91576"/>
    <w:rsid w:val="00B94F58"/>
    <w:rsid w:val="00B953E5"/>
    <w:rsid w:val="00B975CA"/>
    <w:rsid w:val="00B97A84"/>
    <w:rsid w:val="00BA1865"/>
    <w:rsid w:val="00BA19EA"/>
    <w:rsid w:val="00BA2D40"/>
    <w:rsid w:val="00BA7028"/>
    <w:rsid w:val="00BA7BDC"/>
    <w:rsid w:val="00BA7C30"/>
    <w:rsid w:val="00BB3366"/>
    <w:rsid w:val="00BB4D00"/>
    <w:rsid w:val="00BB7ECF"/>
    <w:rsid w:val="00BC02E6"/>
    <w:rsid w:val="00BC125B"/>
    <w:rsid w:val="00BC2DBD"/>
    <w:rsid w:val="00BC5FC7"/>
    <w:rsid w:val="00BC6469"/>
    <w:rsid w:val="00BC69EF"/>
    <w:rsid w:val="00BC6D96"/>
    <w:rsid w:val="00BD17F9"/>
    <w:rsid w:val="00BD3F0A"/>
    <w:rsid w:val="00BD7C20"/>
    <w:rsid w:val="00BE32AE"/>
    <w:rsid w:val="00BE44C7"/>
    <w:rsid w:val="00BE5774"/>
    <w:rsid w:val="00BF03FA"/>
    <w:rsid w:val="00BF042D"/>
    <w:rsid w:val="00BF17DA"/>
    <w:rsid w:val="00BF3AD7"/>
    <w:rsid w:val="00BF52E2"/>
    <w:rsid w:val="00BF6191"/>
    <w:rsid w:val="00BF6743"/>
    <w:rsid w:val="00BF6916"/>
    <w:rsid w:val="00BF7337"/>
    <w:rsid w:val="00C00DE6"/>
    <w:rsid w:val="00C02211"/>
    <w:rsid w:val="00C075EA"/>
    <w:rsid w:val="00C079CB"/>
    <w:rsid w:val="00C11B81"/>
    <w:rsid w:val="00C13064"/>
    <w:rsid w:val="00C17716"/>
    <w:rsid w:val="00C20055"/>
    <w:rsid w:val="00C2145B"/>
    <w:rsid w:val="00C22240"/>
    <w:rsid w:val="00C24829"/>
    <w:rsid w:val="00C304DC"/>
    <w:rsid w:val="00C31C45"/>
    <w:rsid w:val="00C37120"/>
    <w:rsid w:val="00C37945"/>
    <w:rsid w:val="00C41505"/>
    <w:rsid w:val="00C416FF"/>
    <w:rsid w:val="00C43CDE"/>
    <w:rsid w:val="00C44999"/>
    <w:rsid w:val="00C45678"/>
    <w:rsid w:val="00C46C33"/>
    <w:rsid w:val="00C46CB2"/>
    <w:rsid w:val="00C51C5C"/>
    <w:rsid w:val="00C51D1C"/>
    <w:rsid w:val="00C556CB"/>
    <w:rsid w:val="00C55E80"/>
    <w:rsid w:val="00C5672C"/>
    <w:rsid w:val="00C56F2B"/>
    <w:rsid w:val="00C605D0"/>
    <w:rsid w:val="00C66AA2"/>
    <w:rsid w:val="00C674CC"/>
    <w:rsid w:val="00C67BD2"/>
    <w:rsid w:val="00C7185A"/>
    <w:rsid w:val="00C72532"/>
    <w:rsid w:val="00C72EC1"/>
    <w:rsid w:val="00C73549"/>
    <w:rsid w:val="00C74616"/>
    <w:rsid w:val="00C760AC"/>
    <w:rsid w:val="00C77E33"/>
    <w:rsid w:val="00C803A1"/>
    <w:rsid w:val="00C83446"/>
    <w:rsid w:val="00C83C65"/>
    <w:rsid w:val="00C8584F"/>
    <w:rsid w:val="00C8683B"/>
    <w:rsid w:val="00C86FEB"/>
    <w:rsid w:val="00C8711F"/>
    <w:rsid w:val="00C875F6"/>
    <w:rsid w:val="00C87992"/>
    <w:rsid w:val="00C929CA"/>
    <w:rsid w:val="00C93282"/>
    <w:rsid w:val="00C93FB1"/>
    <w:rsid w:val="00C95972"/>
    <w:rsid w:val="00CA0EF2"/>
    <w:rsid w:val="00CA30C4"/>
    <w:rsid w:val="00CA32F6"/>
    <w:rsid w:val="00CA39E2"/>
    <w:rsid w:val="00CA5006"/>
    <w:rsid w:val="00CA7A22"/>
    <w:rsid w:val="00CB0191"/>
    <w:rsid w:val="00CB0B9E"/>
    <w:rsid w:val="00CB0E03"/>
    <w:rsid w:val="00CB33E1"/>
    <w:rsid w:val="00CB3EC8"/>
    <w:rsid w:val="00CB4E26"/>
    <w:rsid w:val="00CB5D0B"/>
    <w:rsid w:val="00CB6647"/>
    <w:rsid w:val="00CC4B45"/>
    <w:rsid w:val="00CD1DCC"/>
    <w:rsid w:val="00CD30B2"/>
    <w:rsid w:val="00CD3982"/>
    <w:rsid w:val="00CD3FD9"/>
    <w:rsid w:val="00CD4197"/>
    <w:rsid w:val="00CD4585"/>
    <w:rsid w:val="00CD5CB4"/>
    <w:rsid w:val="00CD635F"/>
    <w:rsid w:val="00CD6E38"/>
    <w:rsid w:val="00CE1F32"/>
    <w:rsid w:val="00CE39D8"/>
    <w:rsid w:val="00CE448C"/>
    <w:rsid w:val="00CE486A"/>
    <w:rsid w:val="00CE56EE"/>
    <w:rsid w:val="00CE60BB"/>
    <w:rsid w:val="00CE7987"/>
    <w:rsid w:val="00CF1186"/>
    <w:rsid w:val="00CF1776"/>
    <w:rsid w:val="00CF50D9"/>
    <w:rsid w:val="00CF554E"/>
    <w:rsid w:val="00CF59DC"/>
    <w:rsid w:val="00CF6FDD"/>
    <w:rsid w:val="00CF786C"/>
    <w:rsid w:val="00D025B8"/>
    <w:rsid w:val="00D02972"/>
    <w:rsid w:val="00D0731E"/>
    <w:rsid w:val="00D10A1C"/>
    <w:rsid w:val="00D128F7"/>
    <w:rsid w:val="00D12D51"/>
    <w:rsid w:val="00D142B4"/>
    <w:rsid w:val="00D164A7"/>
    <w:rsid w:val="00D17F9F"/>
    <w:rsid w:val="00D20F94"/>
    <w:rsid w:val="00D2129F"/>
    <w:rsid w:val="00D24CF7"/>
    <w:rsid w:val="00D25020"/>
    <w:rsid w:val="00D25642"/>
    <w:rsid w:val="00D2673C"/>
    <w:rsid w:val="00D2691D"/>
    <w:rsid w:val="00D27636"/>
    <w:rsid w:val="00D27688"/>
    <w:rsid w:val="00D303C3"/>
    <w:rsid w:val="00D33127"/>
    <w:rsid w:val="00D3436F"/>
    <w:rsid w:val="00D34725"/>
    <w:rsid w:val="00D47097"/>
    <w:rsid w:val="00D472A8"/>
    <w:rsid w:val="00D477CD"/>
    <w:rsid w:val="00D479C6"/>
    <w:rsid w:val="00D5009A"/>
    <w:rsid w:val="00D50AA3"/>
    <w:rsid w:val="00D51B82"/>
    <w:rsid w:val="00D52054"/>
    <w:rsid w:val="00D53410"/>
    <w:rsid w:val="00D54016"/>
    <w:rsid w:val="00D548BD"/>
    <w:rsid w:val="00D54B52"/>
    <w:rsid w:val="00D56508"/>
    <w:rsid w:val="00D574BC"/>
    <w:rsid w:val="00D579DF"/>
    <w:rsid w:val="00D645D0"/>
    <w:rsid w:val="00D66D12"/>
    <w:rsid w:val="00D67386"/>
    <w:rsid w:val="00D723B8"/>
    <w:rsid w:val="00D754A5"/>
    <w:rsid w:val="00D76894"/>
    <w:rsid w:val="00D77172"/>
    <w:rsid w:val="00D8122B"/>
    <w:rsid w:val="00D81CA4"/>
    <w:rsid w:val="00D82117"/>
    <w:rsid w:val="00D829B7"/>
    <w:rsid w:val="00D85FB2"/>
    <w:rsid w:val="00D87128"/>
    <w:rsid w:val="00D91AEB"/>
    <w:rsid w:val="00D925B8"/>
    <w:rsid w:val="00D96D1A"/>
    <w:rsid w:val="00DA4192"/>
    <w:rsid w:val="00DA46BA"/>
    <w:rsid w:val="00DB17F4"/>
    <w:rsid w:val="00DC2D22"/>
    <w:rsid w:val="00DC5C66"/>
    <w:rsid w:val="00DC7695"/>
    <w:rsid w:val="00DC7EC8"/>
    <w:rsid w:val="00DD0653"/>
    <w:rsid w:val="00DD1C07"/>
    <w:rsid w:val="00DD1E9A"/>
    <w:rsid w:val="00DD4CB5"/>
    <w:rsid w:val="00DD4DD1"/>
    <w:rsid w:val="00DD579E"/>
    <w:rsid w:val="00DD5FD3"/>
    <w:rsid w:val="00DD63F6"/>
    <w:rsid w:val="00DD66DE"/>
    <w:rsid w:val="00DD79F9"/>
    <w:rsid w:val="00DE1425"/>
    <w:rsid w:val="00DE2D03"/>
    <w:rsid w:val="00DE2E15"/>
    <w:rsid w:val="00DE4F3C"/>
    <w:rsid w:val="00DE5068"/>
    <w:rsid w:val="00DE5191"/>
    <w:rsid w:val="00DF14A0"/>
    <w:rsid w:val="00DF1532"/>
    <w:rsid w:val="00DF4026"/>
    <w:rsid w:val="00DF413B"/>
    <w:rsid w:val="00DF4AA0"/>
    <w:rsid w:val="00DF69C3"/>
    <w:rsid w:val="00DF6F1A"/>
    <w:rsid w:val="00E0036B"/>
    <w:rsid w:val="00E00D1C"/>
    <w:rsid w:val="00E027A6"/>
    <w:rsid w:val="00E040A3"/>
    <w:rsid w:val="00E045C0"/>
    <w:rsid w:val="00E04849"/>
    <w:rsid w:val="00E053D6"/>
    <w:rsid w:val="00E05BA5"/>
    <w:rsid w:val="00E05CB3"/>
    <w:rsid w:val="00E05E18"/>
    <w:rsid w:val="00E05FA6"/>
    <w:rsid w:val="00E06927"/>
    <w:rsid w:val="00E10740"/>
    <w:rsid w:val="00E10E42"/>
    <w:rsid w:val="00E1657B"/>
    <w:rsid w:val="00E213B8"/>
    <w:rsid w:val="00E22DD6"/>
    <w:rsid w:val="00E23BF4"/>
    <w:rsid w:val="00E2586E"/>
    <w:rsid w:val="00E2668C"/>
    <w:rsid w:val="00E26F00"/>
    <w:rsid w:val="00E30604"/>
    <w:rsid w:val="00E30BD9"/>
    <w:rsid w:val="00E31603"/>
    <w:rsid w:val="00E31F04"/>
    <w:rsid w:val="00E335D6"/>
    <w:rsid w:val="00E34786"/>
    <w:rsid w:val="00E37BF0"/>
    <w:rsid w:val="00E415EA"/>
    <w:rsid w:val="00E41FBA"/>
    <w:rsid w:val="00E44C84"/>
    <w:rsid w:val="00E45BC0"/>
    <w:rsid w:val="00E47069"/>
    <w:rsid w:val="00E47B8E"/>
    <w:rsid w:val="00E511D4"/>
    <w:rsid w:val="00E51EEA"/>
    <w:rsid w:val="00E53A5C"/>
    <w:rsid w:val="00E54014"/>
    <w:rsid w:val="00E57188"/>
    <w:rsid w:val="00E57512"/>
    <w:rsid w:val="00E577E7"/>
    <w:rsid w:val="00E608B4"/>
    <w:rsid w:val="00E623AE"/>
    <w:rsid w:val="00E63C88"/>
    <w:rsid w:val="00E63C9F"/>
    <w:rsid w:val="00E642BA"/>
    <w:rsid w:val="00E66AE8"/>
    <w:rsid w:val="00E67B17"/>
    <w:rsid w:val="00E67C5F"/>
    <w:rsid w:val="00E7047C"/>
    <w:rsid w:val="00E71812"/>
    <w:rsid w:val="00E741AF"/>
    <w:rsid w:val="00E757B4"/>
    <w:rsid w:val="00E76AF0"/>
    <w:rsid w:val="00E76EFD"/>
    <w:rsid w:val="00E77B8B"/>
    <w:rsid w:val="00E80E7A"/>
    <w:rsid w:val="00E847EB"/>
    <w:rsid w:val="00E84C64"/>
    <w:rsid w:val="00E8501E"/>
    <w:rsid w:val="00E92FC5"/>
    <w:rsid w:val="00E96EE3"/>
    <w:rsid w:val="00EA0E0C"/>
    <w:rsid w:val="00EA20A6"/>
    <w:rsid w:val="00EA3292"/>
    <w:rsid w:val="00EA6D50"/>
    <w:rsid w:val="00EB1E29"/>
    <w:rsid w:val="00EB2508"/>
    <w:rsid w:val="00EB5BC0"/>
    <w:rsid w:val="00EB7810"/>
    <w:rsid w:val="00EB7E0A"/>
    <w:rsid w:val="00EC012E"/>
    <w:rsid w:val="00EC0569"/>
    <w:rsid w:val="00EC419A"/>
    <w:rsid w:val="00EC42C4"/>
    <w:rsid w:val="00EC4DC9"/>
    <w:rsid w:val="00EC59AB"/>
    <w:rsid w:val="00EC5EAB"/>
    <w:rsid w:val="00EC661E"/>
    <w:rsid w:val="00EC6711"/>
    <w:rsid w:val="00EC68EC"/>
    <w:rsid w:val="00EC7A39"/>
    <w:rsid w:val="00EC7D7B"/>
    <w:rsid w:val="00ED0A6B"/>
    <w:rsid w:val="00ED1B0E"/>
    <w:rsid w:val="00ED1FB6"/>
    <w:rsid w:val="00ED555C"/>
    <w:rsid w:val="00ED6E51"/>
    <w:rsid w:val="00EE003F"/>
    <w:rsid w:val="00EE058A"/>
    <w:rsid w:val="00EE0C5F"/>
    <w:rsid w:val="00EE11C6"/>
    <w:rsid w:val="00EE19FE"/>
    <w:rsid w:val="00EE21E1"/>
    <w:rsid w:val="00EE49E8"/>
    <w:rsid w:val="00EE6277"/>
    <w:rsid w:val="00EF0A42"/>
    <w:rsid w:val="00EF1381"/>
    <w:rsid w:val="00EF41F8"/>
    <w:rsid w:val="00EF4679"/>
    <w:rsid w:val="00EF7750"/>
    <w:rsid w:val="00EF7AD0"/>
    <w:rsid w:val="00EF7FC0"/>
    <w:rsid w:val="00F12289"/>
    <w:rsid w:val="00F12340"/>
    <w:rsid w:val="00F15D9A"/>
    <w:rsid w:val="00F168A6"/>
    <w:rsid w:val="00F21C45"/>
    <w:rsid w:val="00F21E88"/>
    <w:rsid w:val="00F223E4"/>
    <w:rsid w:val="00F24224"/>
    <w:rsid w:val="00F2435B"/>
    <w:rsid w:val="00F25703"/>
    <w:rsid w:val="00F27B78"/>
    <w:rsid w:val="00F30CFF"/>
    <w:rsid w:val="00F318CB"/>
    <w:rsid w:val="00F3212B"/>
    <w:rsid w:val="00F340D9"/>
    <w:rsid w:val="00F3465B"/>
    <w:rsid w:val="00F350E8"/>
    <w:rsid w:val="00F36402"/>
    <w:rsid w:val="00F40B33"/>
    <w:rsid w:val="00F40E3C"/>
    <w:rsid w:val="00F41BCA"/>
    <w:rsid w:val="00F4216B"/>
    <w:rsid w:val="00F428EB"/>
    <w:rsid w:val="00F44AFF"/>
    <w:rsid w:val="00F45CD4"/>
    <w:rsid w:val="00F45E5B"/>
    <w:rsid w:val="00F51AA5"/>
    <w:rsid w:val="00F51E45"/>
    <w:rsid w:val="00F5256E"/>
    <w:rsid w:val="00F525F8"/>
    <w:rsid w:val="00F5380C"/>
    <w:rsid w:val="00F546C2"/>
    <w:rsid w:val="00F54784"/>
    <w:rsid w:val="00F568B5"/>
    <w:rsid w:val="00F57D7A"/>
    <w:rsid w:val="00F621EC"/>
    <w:rsid w:val="00F6279F"/>
    <w:rsid w:val="00F62B36"/>
    <w:rsid w:val="00F64842"/>
    <w:rsid w:val="00F64E65"/>
    <w:rsid w:val="00F70008"/>
    <w:rsid w:val="00F70923"/>
    <w:rsid w:val="00F7170C"/>
    <w:rsid w:val="00F7255D"/>
    <w:rsid w:val="00F848CC"/>
    <w:rsid w:val="00F8612B"/>
    <w:rsid w:val="00F87CE8"/>
    <w:rsid w:val="00F9091D"/>
    <w:rsid w:val="00F9201C"/>
    <w:rsid w:val="00F927D5"/>
    <w:rsid w:val="00F967F1"/>
    <w:rsid w:val="00F97AA0"/>
    <w:rsid w:val="00FA0760"/>
    <w:rsid w:val="00FA0859"/>
    <w:rsid w:val="00FA2791"/>
    <w:rsid w:val="00FA313D"/>
    <w:rsid w:val="00FA4AB6"/>
    <w:rsid w:val="00FA53B5"/>
    <w:rsid w:val="00FA6295"/>
    <w:rsid w:val="00FA66D8"/>
    <w:rsid w:val="00FA7B67"/>
    <w:rsid w:val="00FB124C"/>
    <w:rsid w:val="00FB1790"/>
    <w:rsid w:val="00FB4816"/>
    <w:rsid w:val="00FB4861"/>
    <w:rsid w:val="00FB49E3"/>
    <w:rsid w:val="00FB4BF0"/>
    <w:rsid w:val="00FC0116"/>
    <w:rsid w:val="00FC04B3"/>
    <w:rsid w:val="00FC0E90"/>
    <w:rsid w:val="00FC152E"/>
    <w:rsid w:val="00FC28B7"/>
    <w:rsid w:val="00FC5AC4"/>
    <w:rsid w:val="00FC6A91"/>
    <w:rsid w:val="00FC7B3F"/>
    <w:rsid w:val="00FC7BA5"/>
    <w:rsid w:val="00FD025E"/>
    <w:rsid w:val="00FD22E3"/>
    <w:rsid w:val="00FD260E"/>
    <w:rsid w:val="00FD2BDA"/>
    <w:rsid w:val="00FD2F4D"/>
    <w:rsid w:val="00FD37CB"/>
    <w:rsid w:val="00FD4273"/>
    <w:rsid w:val="00FD4D19"/>
    <w:rsid w:val="00FD6FA0"/>
    <w:rsid w:val="00FE00BC"/>
    <w:rsid w:val="00FE0539"/>
    <w:rsid w:val="00FE0841"/>
    <w:rsid w:val="00FE0E16"/>
    <w:rsid w:val="00FE6A60"/>
    <w:rsid w:val="00FE7441"/>
    <w:rsid w:val="00FF1743"/>
    <w:rsid w:val="00FF28FB"/>
    <w:rsid w:val="00FF343B"/>
    <w:rsid w:val="00FF5CC1"/>
    <w:rsid w:val="00FF7E30"/>
    <w:rsid w:val="01183709"/>
    <w:rsid w:val="032874B4"/>
    <w:rsid w:val="0E525E59"/>
    <w:rsid w:val="20FC1617"/>
    <w:rsid w:val="23764A11"/>
    <w:rsid w:val="27C65378"/>
    <w:rsid w:val="384579D8"/>
    <w:rsid w:val="3AE05CCC"/>
    <w:rsid w:val="3D713A88"/>
    <w:rsid w:val="41CE7EC7"/>
    <w:rsid w:val="42DD6902"/>
    <w:rsid w:val="448506EB"/>
    <w:rsid w:val="4D4169F0"/>
    <w:rsid w:val="50A37D32"/>
    <w:rsid w:val="580B7592"/>
    <w:rsid w:val="63080737"/>
    <w:rsid w:val="666D3C3F"/>
    <w:rsid w:val="6E4B3917"/>
    <w:rsid w:val="730E3AE8"/>
    <w:rsid w:val="7375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next w:val="3"/>
    <w:link w:val="27"/>
    <w:qFormat/>
    <w:uiPriority w:val="0"/>
    <w:pPr>
      <w:keepNext/>
      <w:numPr>
        <w:ilvl w:val="0"/>
        <w:numId w:val="1"/>
      </w:numPr>
      <w:spacing w:before="480" w:after="360"/>
      <w:outlineLvl w:val="0"/>
    </w:pPr>
    <w:rPr>
      <w:rFonts w:ascii="Arial" w:hAnsi="Arial" w:eastAsia="微软雅黑" w:cs="Arial"/>
      <w:b/>
      <w:bCs/>
      <w:sz w:val="36"/>
      <w:szCs w:val="36"/>
      <w:lang w:val="en-US" w:eastAsia="zh-CN" w:bidi="ar-SA"/>
    </w:rPr>
  </w:style>
  <w:style w:type="paragraph" w:styleId="3">
    <w:name w:val="heading 2"/>
    <w:next w:val="4"/>
    <w:link w:val="28"/>
    <w:qFormat/>
    <w:uiPriority w:val="0"/>
    <w:pPr>
      <w:keepNext/>
      <w:numPr>
        <w:ilvl w:val="1"/>
        <w:numId w:val="1"/>
      </w:numPr>
      <w:adjustRightInd w:val="0"/>
      <w:spacing w:before="240" w:after="240"/>
      <w:ind w:left="425"/>
      <w:outlineLvl w:val="1"/>
    </w:pPr>
    <w:rPr>
      <w:rFonts w:ascii="Arial" w:hAnsi="Arial" w:eastAsia="微软雅黑" w:cs="Arial"/>
      <w:b/>
      <w:sz w:val="30"/>
      <w:szCs w:val="30"/>
      <w:lang w:val="en-US" w:eastAsia="zh-CN" w:bidi="ar-SA"/>
    </w:rPr>
  </w:style>
  <w:style w:type="paragraph" w:styleId="4">
    <w:name w:val="heading 3"/>
    <w:basedOn w:val="1"/>
    <w:next w:val="5"/>
    <w:link w:val="29"/>
    <w:qFormat/>
    <w:uiPriority w:val="0"/>
    <w:pPr>
      <w:keepNext/>
      <w:numPr>
        <w:ilvl w:val="2"/>
        <w:numId w:val="1"/>
      </w:numPr>
      <w:spacing w:before="240" w:after="240"/>
      <w:outlineLvl w:val="2"/>
    </w:pPr>
    <w:rPr>
      <w:rFonts w:eastAsia="微软雅黑"/>
    </w:rPr>
  </w:style>
  <w:style w:type="paragraph" w:styleId="5">
    <w:name w:val="heading 4"/>
    <w:next w:val="1"/>
    <w:link w:val="30"/>
    <w:qFormat/>
    <w:uiPriority w:val="0"/>
    <w:pPr>
      <w:keepNext/>
      <w:numPr>
        <w:ilvl w:val="3"/>
        <w:numId w:val="1"/>
      </w:numPr>
      <w:spacing w:before="160" w:after="160"/>
      <w:outlineLvl w:val="3"/>
    </w:pPr>
    <w:rPr>
      <w:rFonts w:ascii="Arial" w:hAnsi="Arial" w:eastAsia="黑体" w:cs="Arial"/>
      <w:color w:val="000000"/>
      <w:sz w:val="21"/>
      <w:szCs w:val="21"/>
      <w:lang w:val="en-US" w:eastAsia="zh-CN" w:bidi="ar-SA"/>
    </w:rPr>
  </w:style>
  <w:style w:type="character" w:default="1" w:styleId="18">
    <w:name w:val="Default Paragraph Font"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51"/>
    <w:semiHidden/>
    <w:unhideWhenUsed/>
    <w:qFormat/>
    <w:uiPriority w:val="99"/>
  </w:style>
  <w:style w:type="paragraph" w:styleId="7">
    <w:name w:val="Body Text"/>
    <w:basedOn w:val="1"/>
    <w:link w:val="31"/>
    <w:unhideWhenUsed/>
    <w:qFormat/>
    <w:uiPriority w:val="0"/>
    <w:pPr>
      <w:spacing w:after="12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50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spacing w:before="400" w:after="400"/>
      <w:ind w:firstLine="390"/>
    </w:pPr>
  </w:style>
  <w:style w:type="paragraph" w:styleId="15">
    <w:name w:val="annotation subject"/>
    <w:basedOn w:val="6"/>
    <w:next w:val="6"/>
    <w:link w:val="52"/>
    <w:semiHidden/>
    <w:unhideWhenUsed/>
    <w:qFormat/>
    <w:uiPriority w:val="99"/>
    <w:rPr>
      <w:b/>
      <w:bCs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page number"/>
    <w:basedOn w:val="18"/>
    <w:semiHidden/>
    <w:unhideWhenUsed/>
    <w:qFormat/>
    <w:uiPriority w:val="99"/>
  </w:style>
  <w:style w:type="character" w:styleId="20">
    <w:name w:val="FollowedHyperlink"/>
    <w:basedOn w:val="1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8"/>
    <w:qFormat/>
    <w:uiPriority w:val="99"/>
    <w:rPr>
      <w:color w:val="0000FF"/>
      <w:u w:val="single"/>
    </w:rPr>
  </w:style>
  <w:style w:type="character" w:styleId="22">
    <w:name w:val="annotation reference"/>
    <w:basedOn w:val="18"/>
    <w:semiHidden/>
    <w:unhideWhenUsed/>
    <w:qFormat/>
    <w:uiPriority w:val="99"/>
    <w:rPr>
      <w:sz w:val="21"/>
      <w:szCs w:val="21"/>
    </w:rPr>
  </w:style>
  <w:style w:type="character" w:customStyle="1" w:styleId="23">
    <w:name w:val="页眉 字符"/>
    <w:basedOn w:val="18"/>
    <w:link w:val="11"/>
    <w:qFormat/>
    <w:uiPriority w:val="99"/>
    <w:rPr>
      <w:sz w:val="18"/>
      <w:szCs w:val="18"/>
    </w:rPr>
  </w:style>
  <w:style w:type="character" w:customStyle="1" w:styleId="24">
    <w:name w:val="页脚 字符"/>
    <w:basedOn w:val="18"/>
    <w:link w:val="10"/>
    <w:qFormat/>
    <w:uiPriority w:val="99"/>
    <w:rPr>
      <w:sz w:val="18"/>
      <w:szCs w:val="18"/>
    </w:rPr>
  </w:style>
  <w:style w:type="table" w:customStyle="1" w:styleId="25">
    <w:name w:val="Table"/>
    <w:basedOn w:val="17"/>
    <w:qFormat/>
    <w:uiPriority w:val="0"/>
    <w:pPr>
      <w:widowControl w:val="0"/>
      <w:snapToGrid w:val="0"/>
    </w:pPr>
    <w:rPr>
      <w:rFonts w:ascii="Times New Roman" w:hAnsi="Times New Roman" w:eastAsia="宋体" w:cs="Times New Roman"/>
    </w:rPr>
    <w:tcPr>
      <w:vAlign w:val="center"/>
    </w:tcPr>
    <w:tblStylePr w:type="firstRow">
      <w:pPr>
        <w:wordWrap/>
        <w:ind w:left="0" w:leftChars="0"/>
      </w:p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paragraph" w:customStyle="1" w:styleId="26">
    <w:name w:val="版权申明"/>
    <w:basedOn w:val="1"/>
    <w:qFormat/>
    <w:uiPriority w:val="0"/>
    <w:pPr>
      <w:widowControl w:val="0"/>
      <w:jc w:val="center"/>
    </w:pPr>
    <w:rPr>
      <w:rFonts w:cs="Times New Roman"/>
      <w:b/>
      <w:color w:val="000000"/>
      <w:kern w:val="2"/>
      <w:szCs w:val="20"/>
    </w:rPr>
  </w:style>
  <w:style w:type="character" w:customStyle="1" w:styleId="27">
    <w:name w:val="标题 1 字符"/>
    <w:basedOn w:val="18"/>
    <w:link w:val="2"/>
    <w:qFormat/>
    <w:uiPriority w:val="0"/>
    <w:rPr>
      <w:rFonts w:ascii="Arial" w:hAnsi="Arial" w:eastAsia="微软雅黑" w:cs="Arial"/>
      <w:b/>
      <w:bCs/>
      <w:kern w:val="0"/>
      <w:sz w:val="36"/>
      <w:szCs w:val="36"/>
    </w:rPr>
  </w:style>
  <w:style w:type="character" w:customStyle="1" w:styleId="28">
    <w:name w:val="标题 2 字符"/>
    <w:basedOn w:val="18"/>
    <w:link w:val="3"/>
    <w:qFormat/>
    <w:uiPriority w:val="0"/>
    <w:rPr>
      <w:rFonts w:ascii="Arial" w:hAnsi="Arial" w:eastAsia="微软雅黑" w:cs="Arial"/>
      <w:b/>
      <w:kern w:val="0"/>
      <w:sz w:val="30"/>
      <w:szCs w:val="30"/>
    </w:rPr>
  </w:style>
  <w:style w:type="character" w:customStyle="1" w:styleId="29">
    <w:name w:val="标题 3 字符"/>
    <w:basedOn w:val="18"/>
    <w:link w:val="4"/>
    <w:qFormat/>
    <w:uiPriority w:val="0"/>
    <w:rPr>
      <w:rFonts w:ascii="Arial" w:hAnsi="Arial" w:eastAsia="微软雅黑" w:cs="Arial"/>
      <w:kern w:val="0"/>
      <w:sz w:val="24"/>
      <w:szCs w:val="24"/>
    </w:rPr>
  </w:style>
  <w:style w:type="character" w:customStyle="1" w:styleId="30">
    <w:name w:val="标题 4 字符"/>
    <w:basedOn w:val="18"/>
    <w:link w:val="5"/>
    <w:qFormat/>
    <w:uiPriority w:val="0"/>
    <w:rPr>
      <w:rFonts w:ascii="Arial" w:hAnsi="Arial" w:eastAsia="黑体" w:cs="Arial"/>
      <w:color w:val="000000"/>
      <w:kern w:val="0"/>
      <w:szCs w:val="21"/>
    </w:rPr>
  </w:style>
  <w:style w:type="character" w:customStyle="1" w:styleId="31">
    <w:name w:val="正文文本 字符"/>
    <w:basedOn w:val="18"/>
    <w:link w:val="7"/>
    <w:qFormat/>
    <w:uiPriority w:val="0"/>
    <w:rPr>
      <w:rFonts w:ascii="Arial" w:hAnsi="Arial" w:eastAsia="宋体" w:cs="Arial"/>
      <w:kern w:val="0"/>
      <w:szCs w:val="21"/>
    </w:rPr>
  </w:style>
  <w:style w:type="paragraph" w:customStyle="1" w:styleId="32">
    <w:name w:val="Figure Description"/>
    <w:next w:val="1"/>
    <w:qFormat/>
    <w:uiPriority w:val="0"/>
    <w:pPr>
      <w:numPr>
        <w:ilvl w:val="5"/>
        <w:numId w:val="1"/>
      </w:numPr>
      <w:snapToGrid w:val="0"/>
      <w:spacing w:before="80" w:after="320"/>
      <w:jc w:val="center"/>
    </w:pPr>
    <w:rPr>
      <w:rFonts w:ascii="Arial" w:hAnsi="Arial" w:eastAsia="黑体" w:cs="Arial"/>
      <w:sz w:val="18"/>
      <w:szCs w:val="18"/>
      <w:lang w:val="en-US" w:eastAsia="zh-CN" w:bidi="ar-SA"/>
    </w:rPr>
  </w:style>
  <w:style w:type="paragraph" w:customStyle="1" w:styleId="33">
    <w:name w:val="IN Feature"/>
    <w:next w:val="34"/>
    <w:qFormat/>
    <w:uiPriority w:val="0"/>
    <w:pPr>
      <w:keepNext/>
      <w:keepLines/>
      <w:numPr>
        <w:ilvl w:val="7"/>
        <w:numId w:val="1"/>
      </w:numPr>
      <w:spacing w:before="240" w:after="240"/>
      <w:outlineLvl w:val="7"/>
    </w:pPr>
    <w:rPr>
      <w:rFonts w:ascii="Arial" w:hAnsi="Arial" w:eastAsia="黑体" w:cs="Arial"/>
      <w:sz w:val="21"/>
      <w:szCs w:val="21"/>
      <w:lang w:val="en-US" w:eastAsia="zh-CN" w:bidi="ar-SA"/>
    </w:rPr>
  </w:style>
  <w:style w:type="paragraph" w:customStyle="1" w:styleId="34">
    <w:name w:val="IN Step"/>
    <w:basedOn w:val="1"/>
    <w:qFormat/>
    <w:uiPriority w:val="0"/>
    <w:pPr>
      <w:keepLines/>
      <w:numPr>
        <w:ilvl w:val="8"/>
        <w:numId w:val="1"/>
      </w:numPr>
    </w:pPr>
  </w:style>
  <w:style w:type="paragraph" w:customStyle="1" w:styleId="35">
    <w:name w:val="Item Step"/>
    <w:qFormat/>
    <w:uiPriority w:val="0"/>
    <w:pPr>
      <w:numPr>
        <w:ilvl w:val="4"/>
        <w:numId w:val="1"/>
      </w:numPr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36">
    <w:name w:val="Notes Heading"/>
    <w:next w:val="1"/>
    <w:link w:val="43"/>
    <w:qFormat/>
    <w:uiPriority w:val="0"/>
    <w:pPr>
      <w:keepNext/>
      <w:pBdr>
        <w:top w:val="single" w:color="auto" w:sz="8" w:space="5"/>
      </w:pBdr>
      <w:snapToGrid w:val="0"/>
      <w:spacing w:before="80" w:after="80"/>
      <w:ind w:left="1134"/>
    </w:pPr>
    <w:rPr>
      <w:rFonts w:ascii="Arial" w:hAnsi="Arial" w:eastAsia="黑体" w:cs="Arial"/>
      <w:sz w:val="21"/>
      <w:szCs w:val="21"/>
      <w:lang w:val="en-US" w:eastAsia="zh-CN" w:bidi="ar-SA"/>
    </w:rPr>
  </w:style>
  <w:style w:type="paragraph" w:customStyle="1" w:styleId="37">
    <w:name w:val="Notes Text"/>
    <w:link w:val="46"/>
    <w:qFormat/>
    <w:uiPriority w:val="0"/>
    <w:pPr>
      <w:pBdr>
        <w:bottom w:val="single" w:color="auto" w:sz="8" w:space="5"/>
      </w:pBdr>
      <w:ind w:left="1134"/>
      <w:jc w:val="both"/>
    </w:pPr>
    <w:rPr>
      <w:rFonts w:ascii="Arial" w:hAnsi="Arial" w:eastAsia="楷体_GB2312" w:cs="Arial"/>
      <w:color w:val="000000"/>
      <w:sz w:val="21"/>
      <w:szCs w:val="21"/>
      <w:lang w:val="en-US" w:eastAsia="zh-CN" w:bidi="ar-SA"/>
    </w:rPr>
  </w:style>
  <w:style w:type="paragraph" w:customStyle="1" w:styleId="38">
    <w:name w:val="Table Description"/>
    <w:next w:val="1"/>
    <w:qFormat/>
    <w:uiPriority w:val="0"/>
    <w:pPr>
      <w:keepNext/>
      <w:numPr>
        <w:ilvl w:val="6"/>
        <w:numId w:val="1"/>
      </w:numPr>
      <w:snapToGrid w:val="0"/>
      <w:spacing w:before="160" w:after="80"/>
      <w:ind w:left="0"/>
      <w:jc w:val="center"/>
    </w:pPr>
    <w:rPr>
      <w:rFonts w:ascii="Arial" w:hAnsi="Arial" w:eastAsia="黑体" w:cs="Arial"/>
      <w:sz w:val="18"/>
      <w:szCs w:val="18"/>
      <w:lang w:val="en-US" w:eastAsia="zh-CN" w:bidi="ar-SA"/>
    </w:rPr>
  </w:style>
  <w:style w:type="paragraph" w:customStyle="1" w:styleId="39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宋体" w:cs="Arial"/>
      <w:b/>
      <w:color w:val="FFFFFF"/>
      <w:sz w:val="21"/>
      <w:szCs w:val="18"/>
      <w:lang w:val="en-US" w:eastAsia="zh-CN" w:bidi="ar-SA"/>
    </w:rPr>
  </w:style>
  <w:style w:type="paragraph" w:customStyle="1" w:styleId="40">
    <w:name w:val="Table Text"/>
    <w:link w:val="44"/>
    <w:qFormat/>
    <w:uiPriority w:val="0"/>
    <w:pPr>
      <w:snapToGrid w:val="0"/>
      <w:spacing w:before="80" w:after="80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41">
    <w:name w:val="Terminal Display"/>
    <w:link w:val="45"/>
    <w:qFormat/>
    <w:uiPriority w:val="0"/>
    <w:pPr>
      <w:widowControl w:val="0"/>
      <w:shd w:val="clear" w:color="auto" w:fill="D9D9D9"/>
      <w:ind w:left="1134"/>
      <w:jc w:val="both"/>
    </w:pPr>
    <w:rPr>
      <w:rFonts w:ascii="Courier New" w:hAnsi="Courier New" w:eastAsia="宋体" w:cs="Courier New"/>
      <w:sz w:val="17"/>
      <w:szCs w:val="17"/>
      <w:lang w:val="en-US" w:eastAsia="zh-CN" w:bidi="ar-SA"/>
    </w:rPr>
  </w:style>
  <w:style w:type="paragraph" w:customStyle="1" w:styleId="42">
    <w:name w:val="列出段落1"/>
    <w:basedOn w:val="1"/>
    <w:qFormat/>
    <w:uiPriority w:val="0"/>
    <w:pPr>
      <w:ind w:firstLine="420" w:firstLineChars="200"/>
    </w:pPr>
  </w:style>
  <w:style w:type="character" w:customStyle="1" w:styleId="43">
    <w:name w:val="Notes Heading Char"/>
    <w:basedOn w:val="18"/>
    <w:link w:val="36"/>
    <w:qFormat/>
    <w:uiPriority w:val="0"/>
    <w:rPr>
      <w:rFonts w:ascii="Arial" w:hAnsi="Arial" w:eastAsia="黑体" w:cs="Arial"/>
      <w:kern w:val="0"/>
      <w:szCs w:val="21"/>
    </w:rPr>
  </w:style>
  <w:style w:type="character" w:customStyle="1" w:styleId="44">
    <w:name w:val="Table Text Char"/>
    <w:basedOn w:val="18"/>
    <w:link w:val="40"/>
    <w:qFormat/>
    <w:uiPriority w:val="0"/>
    <w:rPr>
      <w:rFonts w:ascii="Arial" w:hAnsi="Arial" w:eastAsia="宋体" w:cs="Arial"/>
      <w:kern w:val="0"/>
      <w:sz w:val="18"/>
      <w:szCs w:val="18"/>
    </w:rPr>
  </w:style>
  <w:style w:type="character" w:customStyle="1" w:styleId="45">
    <w:name w:val="Terminal Display Char"/>
    <w:basedOn w:val="18"/>
    <w:link w:val="41"/>
    <w:qFormat/>
    <w:uiPriority w:val="0"/>
    <w:rPr>
      <w:rFonts w:ascii="Courier New" w:hAnsi="Courier New" w:eastAsia="宋体" w:cs="Courier New"/>
      <w:kern w:val="0"/>
      <w:sz w:val="17"/>
      <w:szCs w:val="17"/>
      <w:shd w:val="clear" w:color="auto" w:fill="D9D9D9"/>
    </w:rPr>
  </w:style>
  <w:style w:type="character" w:customStyle="1" w:styleId="46">
    <w:name w:val="Notes Text Char"/>
    <w:basedOn w:val="18"/>
    <w:link w:val="37"/>
    <w:qFormat/>
    <w:uiPriority w:val="0"/>
    <w:rPr>
      <w:rFonts w:ascii="Arial" w:hAnsi="Arial" w:eastAsia="楷体_GB2312" w:cs="Arial"/>
      <w:color w:val="000000"/>
      <w:kern w:val="0"/>
      <w:szCs w:val="21"/>
    </w:rPr>
  </w:style>
  <w:style w:type="paragraph" w:styleId="47">
    <w:name w:val="List Paragraph"/>
    <w:basedOn w:val="1"/>
    <w:qFormat/>
    <w:uiPriority w:val="99"/>
    <w:pPr>
      <w:widowControl w:val="0"/>
      <w:ind w:firstLine="420" w:firstLineChars="200"/>
    </w:pPr>
    <w:rPr>
      <w:rFonts w:asciiTheme="minorHAnsi" w:hAnsiTheme="minorHAnsi" w:eastAsiaTheme="minorEastAsia" w:cstheme="minorBidi"/>
      <w:kern w:val="2"/>
      <w:szCs w:val="22"/>
    </w:rPr>
  </w:style>
  <w:style w:type="paragraph" w:customStyle="1" w:styleId="48">
    <w:name w:val="a"/>
    <w:basedOn w:val="1"/>
    <w:qFormat/>
    <w:uiPriority w:val="0"/>
    <w:pPr>
      <w:spacing w:before="100" w:beforeAutospacing="1" w:after="100" w:afterAutospacing="1"/>
    </w:pPr>
  </w:style>
  <w:style w:type="paragraph" w:customStyle="1" w:styleId="49">
    <w:name w:val="a0"/>
    <w:basedOn w:val="1"/>
    <w:qFormat/>
    <w:uiPriority w:val="0"/>
    <w:pPr>
      <w:spacing w:before="100" w:beforeAutospacing="1" w:after="100" w:afterAutospacing="1"/>
    </w:pPr>
  </w:style>
  <w:style w:type="character" w:customStyle="1" w:styleId="50">
    <w:name w:val="批注框文本 字符"/>
    <w:basedOn w:val="18"/>
    <w:link w:val="9"/>
    <w:semiHidden/>
    <w:qFormat/>
    <w:uiPriority w:val="99"/>
    <w:rPr>
      <w:rFonts w:ascii="Heiti SC Light" w:hAnsi="Arial" w:eastAsia="Heiti SC Light" w:cs="Arial"/>
      <w:kern w:val="0"/>
      <w:sz w:val="18"/>
      <w:szCs w:val="18"/>
    </w:rPr>
  </w:style>
  <w:style w:type="character" w:customStyle="1" w:styleId="51">
    <w:name w:val="批注文字 字符"/>
    <w:basedOn w:val="18"/>
    <w:link w:val="6"/>
    <w:semiHidden/>
    <w:qFormat/>
    <w:uiPriority w:val="99"/>
    <w:rPr>
      <w:rFonts w:ascii="Arial" w:hAnsi="Arial" w:eastAsia="宋体" w:cs="Arial"/>
      <w:kern w:val="0"/>
      <w:szCs w:val="21"/>
    </w:rPr>
  </w:style>
  <w:style w:type="character" w:customStyle="1" w:styleId="52">
    <w:name w:val="批注主题 字符"/>
    <w:basedOn w:val="51"/>
    <w:link w:val="15"/>
    <w:semiHidden/>
    <w:qFormat/>
    <w:uiPriority w:val="99"/>
    <w:rPr>
      <w:rFonts w:ascii="Arial" w:hAnsi="Arial" w:eastAsia="宋体" w:cs="Arial"/>
      <w:b/>
      <w:bCs/>
      <w:kern w:val="0"/>
      <w:szCs w:val="21"/>
    </w:rPr>
  </w:style>
  <w:style w:type="character" w:customStyle="1" w:styleId="53">
    <w:name w:val="未处理的提及1"/>
    <w:basedOn w:val="1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D176D0-0C8E-437B-81B4-87230BBC7C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1285</Words>
  <Characters>7329</Characters>
  <Lines>61</Lines>
  <Paragraphs>17</Paragraphs>
  <TotalTime>2</TotalTime>
  <ScaleCrop>false</ScaleCrop>
  <LinksUpToDate>false</LinksUpToDate>
  <CharactersWithSpaces>8597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2018-05-30T07:00:00Z</dcterms:created>
  <dc:creator>Ye,Anda</dc:creator>
  <cp:lastModifiedBy>lifei</cp:lastModifiedBy>
  <dcterms:modified xsi:type="dcterms:W3CDTF">2020-09-03T07:24:26Z</dcterms:modified>
  <cp:revision>445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